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4C6F88" w14:textId="77777777" w:rsidR="008B6655" w:rsidRPr="008B6655" w:rsidRDefault="008B6655" w:rsidP="008B6655">
      <w:pPr>
        <w:spacing w:before="76"/>
        <w:ind w:left="5295"/>
      </w:pPr>
      <w:r w:rsidRPr="008B6655">
        <w:t>OMB No. 0925-0001 and 0925-0002 (Rev. 10/15 Approved Through 10/31/2018)</w:t>
      </w:r>
    </w:p>
    <w:p w14:paraId="2C5F92F8" w14:textId="77777777" w:rsidR="008B6655" w:rsidRPr="008B6655" w:rsidRDefault="008B6655" w:rsidP="008B6655">
      <w:pPr>
        <w:pStyle w:val="BodyText"/>
        <w:spacing w:before="9"/>
        <w:ind w:left="0"/>
      </w:pPr>
    </w:p>
    <w:p w14:paraId="6995F069" w14:textId="5D6FB2BB" w:rsidR="008B6655" w:rsidRPr="008B6655" w:rsidRDefault="008B6655" w:rsidP="008B6655">
      <w:pPr>
        <w:pStyle w:val="Heading1"/>
        <w:ind w:left="2160" w:right="2139" w:firstLine="60"/>
        <w:jc w:val="center"/>
        <w:rPr>
          <w:u w:val="none"/>
        </w:rPr>
      </w:pPr>
      <w:r w:rsidRPr="008B6655">
        <w:rPr>
          <w:noProof/>
        </w:rPr>
        <mc:AlternateContent>
          <mc:Choice Requires="wps">
            <w:drawing>
              <wp:anchor distT="0" distB="0" distL="0" distR="0" simplePos="0" relativeHeight="251659264" behindDoc="0" locked="0" layoutInCell="1" allowOverlap="1" wp14:anchorId="5073523F" wp14:editId="2C203842">
                <wp:simplePos x="0" y="0"/>
                <wp:positionH relativeFrom="page">
                  <wp:posOffset>438785</wp:posOffset>
                </wp:positionH>
                <wp:positionV relativeFrom="paragraph">
                  <wp:posOffset>19050</wp:posOffset>
                </wp:positionV>
                <wp:extent cx="6896100" cy="0"/>
                <wp:effectExtent l="0" t="0" r="12700" b="12700"/>
                <wp:wrapTopAndBottom/>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61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23F6E51" id="Line 6"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5pt,1.5pt" to="57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" strokeweight=".48pt">
                <o:lock v:ext="edit" shapetype="f"/>
                <w10:wrap type="topAndBottom" anchorx="page"/>
              </v:line>
            </w:pict>
          </mc:Fallback>
        </mc:AlternateContent>
      </w:r>
      <w:r w:rsidRPr="008B6655">
        <w:rPr>
          <w:u w:val="none"/>
        </w:rPr>
        <w:t>BIOGRAPHICAL SKETCH</w:t>
      </w:r>
    </w:p>
    <w:p w14:paraId="3834CE74" w14:textId="7B691063" w:rsidR="008B6655" w:rsidRPr="008B6655" w:rsidRDefault="008B6655" w:rsidP="008B6655">
      <w:pPr>
        <w:spacing w:before="43" w:line="182" w:lineRule="exact"/>
        <w:ind w:left="2160" w:right="2140" w:firstLine="60"/>
        <w:jc w:val="center"/>
      </w:pPr>
      <w:r w:rsidRPr="008B6655">
        <w:t>Provide the following information for the Senior/key personnel and other significant contributors.</w:t>
      </w:r>
    </w:p>
    <w:p w14:paraId="5CE0F79A" w14:textId="6C22E66A" w:rsidR="008B6655" w:rsidRPr="008B6655" w:rsidRDefault="008B6655" w:rsidP="008B6655">
      <w:pPr>
        <w:spacing w:line="182" w:lineRule="exact"/>
        <w:ind w:left="2160" w:right="2139" w:firstLine="60"/>
        <w:jc w:val="center"/>
        <w:rPr>
          <w:b/>
        </w:rPr>
      </w:pPr>
      <w:r w:rsidRPr="008B6655">
        <w:rPr>
          <w:noProof/>
        </w:rPr>
        <mc:AlternateContent>
          <mc:Choice Requires="wps">
            <w:drawing>
              <wp:anchor distT="0" distB="0" distL="0" distR="0" simplePos="0" relativeHeight="251660288" behindDoc="0" locked="0" layoutInCell="1" allowOverlap="1" wp14:anchorId="3EABE5B9" wp14:editId="5EC3A45B">
                <wp:simplePos x="0" y="0"/>
                <wp:positionH relativeFrom="page">
                  <wp:posOffset>445297</wp:posOffset>
                </wp:positionH>
                <wp:positionV relativeFrom="paragraph">
                  <wp:posOffset>249555</wp:posOffset>
                </wp:positionV>
                <wp:extent cx="6896100" cy="0"/>
                <wp:effectExtent l="0" t="0" r="12700" b="12700"/>
                <wp:wrapTopAndBottom/>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61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6CFCCF3" id="Line 5"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05pt,19.65pt" to="578.0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" strokeweight=".48pt">
                <o:lock v:ext="edit" shapetype="f"/>
                <w10:wrap type="topAndBottom" anchorx="page"/>
              </v:line>
            </w:pict>
          </mc:Fallback>
        </mc:AlternateContent>
      </w:r>
      <w:r w:rsidRPr="008B6655">
        <w:t xml:space="preserve">Follow this format for each person.  </w:t>
      </w:r>
      <w:r w:rsidRPr="008B6655">
        <w:rPr>
          <w:b/>
        </w:rPr>
        <w:t>DO NOT EXCEED FIVE PAGES.</w:t>
      </w:r>
    </w:p>
    <w:p w14:paraId="3D87C961" w14:textId="1247EB84" w:rsidR="008B6655" w:rsidRPr="008B6655" w:rsidRDefault="008B6655" w:rsidP="008B6655">
      <w:pPr>
        <w:pStyle w:val="BodyText"/>
        <w:spacing w:before="9"/>
        <w:ind w:left="220"/>
      </w:pPr>
      <w:r w:rsidRPr="008B6655">
        <w:rPr>
          <w:noProof/>
        </w:rPr>
        <mc:AlternateContent>
          <mc:Choice Requires="wps">
            <w:drawing>
              <wp:anchor distT="0" distB="0" distL="0" distR="0" simplePos="0" relativeHeight="251661312" behindDoc="0" locked="0" layoutInCell="1" allowOverlap="1" wp14:anchorId="773B4B4E" wp14:editId="6A8A066F">
                <wp:simplePos x="0" y="0"/>
                <wp:positionH relativeFrom="page">
                  <wp:posOffset>438785</wp:posOffset>
                </wp:positionH>
                <wp:positionV relativeFrom="paragraph">
                  <wp:posOffset>287182</wp:posOffset>
                </wp:positionV>
                <wp:extent cx="6896100" cy="0"/>
                <wp:effectExtent l="0" t="0" r="12700" b="1270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61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F3C88D9" id="Line 4"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5pt,22.6pt" to="577.5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" strokeweight=".48pt">
                <o:lock v:ext="edit" shapetype="f"/>
                <w10:wrap type="topAndBottom" anchorx="page"/>
              </v:line>
            </w:pict>
          </mc:Fallback>
        </mc:AlternateContent>
      </w:r>
      <w:r w:rsidRPr="008B6655">
        <w:t>NAME: Marcela I Henao-Tamayo</w:t>
      </w:r>
    </w:p>
    <w:p w14:paraId="1D456070" w14:textId="6110337D" w:rsidR="008B6655" w:rsidRPr="008B6655" w:rsidRDefault="008B6655" w:rsidP="008B6655">
      <w:pPr>
        <w:pStyle w:val="BodyText"/>
        <w:spacing w:before="6"/>
        <w:ind w:left="0"/>
      </w:pPr>
    </w:p>
    <w:p w14:paraId="09916622" w14:textId="75A58879" w:rsidR="008B6655" w:rsidRPr="008B6655" w:rsidRDefault="008B6655" w:rsidP="008B6655">
      <w:pPr>
        <w:pStyle w:val="BodyText"/>
        <w:ind w:left="220"/>
      </w:pPr>
      <w:r w:rsidRPr="008B6655">
        <w:rPr>
          <w:noProof/>
        </w:rPr>
        <mc:AlternateContent>
          <mc:Choice Requires="wps">
            <w:drawing>
              <wp:anchor distT="0" distB="0" distL="0" distR="0" simplePos="0" relativeHeight="251662336" behindDoc="0" locked="0" layoutInCell="1" allowOverlap="1" wp14:anchorId="72B6BA73" wp14:editId="6DC40B06">
                <wp:simplePos x="0" y="0"/>
                <wp:positionH relativeFrom="page">
                  <wp:posOffset>438785</wp:posOffset>
                </wp:positionH>
                <wp:positionV relativeFrom="paragraph">
                  <wp:posOffset>225587</wp:posOffset>
                </wp:positionV>
                <wp:extent cx="6896100" cy="0"/>
                <wp:effectExtent l="0" t="0" r="12700" b="1270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61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60863FE" id="Line 3"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5pt,17.75pt" to="577.5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" strokeweight=".48pt">
                <o:lock v:ext="edit" shapetype="f"/>
                <w10:wrap type="topAndBottom" anchorx="page"/>
              </v:line>
            </w:pict>
          </mc:Fallback>
        </mc:AlternateContent>
      </w:r>
      <w:proofErr w:type="spellStart"/>
      <w:r w:rsidRPr="008B6655">
        <w:t>eRA</w:t>
      </w:r>
      <w:proofErr w:type="spellEnd"/>
      <w:r w:rsidRPr="008B6655">
        <w:t xml:space="preserve"> COMMONS USER NAME (credential, e.g., agency login): mhenao7</w:t>
      </w:r>
    </w:p>
    <w:p w14:paraId="2A07D7BB" w14:textId="6E6361A2" w:rsidR="008B6655" w:rsidRPr="008B6655" w:rsidRDefault="008B6655" w:rsidP="008B6655">
      <w:pPr>
        <w:pStyle w:val="BodyText"/>
        <w:spacing w:before="6"/>
        <w:ind w:left="0"/>
      </w:pPr>
    </w:p>
    <w:p w14:paraId="09EBEF50" w14:textId="5191C348" w:rsidR="008B6655" w:rsidRPr="008B6655" w:rsidRDefault="008B6655" w:rsidP="008B6655">
      <w:pPr>
        <w:pStyle w:val="BodyText"/>
        <w:ind w:left="220"/>
      </w:pPr>
      <w:r w:rsidRPr="008B6655">
        <w:rPr>
          <w:noProof/>
        </w:rPr>
        <mc:AlternateContent>
          <mc:Choice Requires="wps">
            <w:drawing>
              <wp:anchor distT="0" distB="0" distL="0" distR="0" simplePos="0" relativeHeight="251663360" behindDoc="0" locked="0" layoutInCell="1" allowOverlap="1" wp14:anchorId="30F64524" wp14:editId="0C936CBD">
                <wp:simplePos x="0" y="0"/>
                <wp:positionH relativeFrom="page">
                  <wp:posOffset>438785</wp:posOffset>
                </wp:positionH>
                <wp:positionV relativeFrom="paragraph">
                  <wp:posOffset>205267</wp:posOffset>
                </wp:positionV>
                <wp:extent cx="6896100" cy="0"/>
                <wp:effectExtent l="0" t="0" r="12700" b="1270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61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DC621A1" id="Line 2"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5pt,16.15pt" to="577.5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" strokeweight=".48pt">
                <o:lock v:ext="edit" shapetype="f"/>
                <w10:wrap type="topAndBottom" anchorx="page"/>
              </v:line>
            </w:pict>
          </mc:Fallback>
        </mc:AlternateContent>
      </w:r>
      <w:r w:rsidRPr="008B6655">
        <w:t>POSITION TITLE: Assistant Professor, Department of Microbiology, Immunology &amp; Pathology</w:t>
      </w:r>
    </w:p>
    <w:p w14:paraId="3B488364" w14:textId="2BF0D7C1" w:rsidR="008B6655" w:rsidRPr="008B6655" w:rsidRDefault="008B6655" w:rsidP="008B6655">
      <w:pPr>
        <w:pStyle w:val="BodyText"/>
        <w:spacing w:before="6"/>
        <w:ind w:left="0"/>
      </w:pPr>
    </w:p>
    <w:p w14:paraId="6449E271" w14:textId="6E256164" w:rsidR="008B6655" w:rsidRPr="008B6655" w:rsidRDefault="008B6655" w:rsidP="008B6655">
      <w:pPr>
        <w:ind w:left="220" w:right="550"/>
        <w:rPr>
          <w:i/>
          <w:sz w:val="20"/>
        </w:rPr>
      </w:pPr>
      <w:r w:rsidRPr="008B6655">
        <w:rPr>
          <w:sz w:val="20"/>
        </w:rPr>
        <w:t xml:space="preserve">EDUCATION/TRAINING </w:t>
      </w:r>
      <w:r w:rsidRPr="008B6655">
        <w:rPr>
          <w:i/>
          <w:sz w:val="20"/>
        </w:rPr>
        <w:t>(Begin with baccalaureate or other initial professional education, such as nursing, include postdoctoral training and residency training if applicable. Add/delete rows as necessary.)</w:t>
      </w:r>
    </w:p>
    <w:tbl>
      <w:tblPr>
        <w:tblW w:w="10838"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99"/>
        <w:gridCol w:w="1606"/>
        <w:gridCol w:w="1441"/>
        <w:gridCol w:w="2592"/>
      </w:tblGrid>
      <w:tr w:rsidR="008B6655" w:rsidRPr="008B6655" w14:paraId="69E741E1" w14:textId="77777777" w:rsidTr="008B6655">
        <w:trPr>
          <w:trHeight w:hRule="exact" w:val="802"/>
        </w:trPr>
        <w:tc>
          <w:tcPr>
            <w:tcW w:w="5199" w:type="dxa"/>
            <w:tcBorders>
              <w:left w:val="nil"/>
            </w:tcBorders>
          </w:tcPr>
          <w:p w14:paraId="0180FCE5" w14:textId="77777777" w:rsidR="008B6655" w:rsidRPr="008B6655" w:rsidRDefault="008B6655" w:rsidP="00AB3990">
            <w:pPr>
              <w:pStyle w:val="TableParagraph"/>
              <w:spacing w:before="8"/>
              <w:rPr>
                <w:i/>
              </w:rPr>
            </w:pPr>
          </w:p>
          <w:p w14:paraId="4C7289A0" w14:textId="77777777" w:rsidR="008B6655" w:rsidRPr="008B6655" w:rsidRDefault="008B6655" w:rsidP="00AB3990">
            <w:pPr>
              <w:pStyle w:val="TableParagraph"/>
              <w:spacing w:before="1"/>
              <w:ind w:left="1135"/>
            </w:pPr>
            <w:r w:rsidRPr="008B6655">
              <w:t>INSTITUTION AND LOCATION</w:t>
            </w:r>
          </w:p>
        </w:tc>
        <w:tc>
          <w:tcPr>
            <w:tcW w:w="1606" w:type="dxa"/>
          </w:tcPr>
          <w:p w14:paraId="61168DF3" w14:textId="77777777" w:rsidR="008B6655" w:rsidRPr="008B6655" w:rsidRDefault="008B6655" w:rsidP="00AB3990">
            <w:pPr>
              <w:pStyle w:val="TableParagraph"/>
              <w:spacing w:line="250" w:lineRule="exact"/>
              <w:ind w:left="230" w:right="231"/>
              <w:jc w:val="center"/>
            </w:pPr>
            <w:r w:rsidRPr="008B6655">
              <w:t>DEGREE</w:t>
            </w:r>
          </w:p>
          <w:p w14:paraId="39508BE1" w14:textId="77777777" w:rsidR="008B6655" w:rsidRPr="008B6655" w:rsidRDefault="008B6655" w:rsidP="00AB3990">
            <w:pPr>
              <w:pStyle w:val="TableParagraph"/>
              <w:ind w:left="182" w:right="183" w:hanging="1"/>
              <w:jc w:val="center"/>
              <w:rPr>
                <w:i/>
              </w:rPr>
            </w:pPr>
            <w:r w:rsidRPr="008B6655">
              <w:rPr>
                <w:i/>
              </w:rPr>
              <w:t>(if     applicable)</w:t>
            </w:r>
          </w:p>
        </w:tc>
        <w:tc>
          <w:tcPr>
            <w:tcW w:w="1441" w:type="dxa"/>
          </w:tcPr>
          <w:p w14:paraId="62130017" w14:textId="77777777" w:rsidR="008B6655" w:rsidRPr="008B6655" w:rsidRDefault="008B6655" w:rsidP="00AB3990">
            <w:pPr>
              <w:pStyle w:val="TableParagraph"/>
              <w:ind w:left="158" w:right="155"/>
              <w:jc w:val="center"/>
            </w:pPr>
            <w:r w:rsidRPr="008B6655">
              <w:t>Completion Date MM/YYYY</w:t>
            </w:r>
          </w:p>
        </w:tc>
        <w:tc>
          <w:tcPr>
            <w:tcW w:w="2592" w:type="dxa"/>
            <w:tcBorders>
              <w:right w:val="nil"/>
            </w:tcBorders>
          </w:tcPr>
          <w:p w14:paraId="0DF76BE4" w14:textId="77777777" w:rsidR="008B6655" w:rsidRPr="008B6655" w:rsidRDefault="008B6655" w:rsidP="00AB3990">
            <w:pPr>
              <w:pStyle w:val="TableParagraph"/>
              <w:spacing w:before="8"/>
              <w:rPr>
                <w:i/>
              </w:rPr>
            </w:pPr>
          </w:p>
          <w:p w14:paraId="67F2D521" w14:textId="77777777" w:rsidR="008B6655" w:rsidRPr="008B6655" w:rsidRDefault="008B6655" w:rsidP="00AB3990">
            <w:pPr>
              <w:pStyle w:val="TableParagraph"/>
              <w:ind w:left="391"/>
            </w:pPr>
            <w:r w:rsidRPr="008B6655">
              <w:t>FIELD OF STUDY</w:t>
            </w:r>
          </w:p>
        </w:tc>
      </w:tr>
      <w:tr w:rsidR="008B6655" w:rsidRPr="008B6655" w14:paraId="1F895D91" w14:textId="77777777" w:rsidTr="008B6655">
        <w:trPr>
          <w:trHeight w:hRule="exact" w:val="766"/>
        </w:trPr>
        <w:tc>
          <w:tcPr>
            <w:tcW w:w="5199" w:type="dxa"/>
            <w:tcBorders>
              <w:left w:val="nil"/>
              <w:bottom w:val="nil"/>
            </w:tcBorders>
          </w:tcPr>
          <w:p w14:paraId="67D74E58" w14:textId="77777777" w:rsidR="008B6655" w:rsidRPr="008B6655" w:rsidRDefault="008B6655" w:rsidP="00AB3990">
            <w:pPr>
              <w:pStyle w:val="TableParagraph"/>
              <w:spacing w:before="10"/>
              <w:rPr>
                <w:i/>
              </w:rPr>
            </w:pPr>
          </w:p>
          <w:p w14:paraId="49E57E9A" w14:textId="77777777" w:rsidR="008B6655" w:rsidRPr="008B6655" w:rsidRDefault="008B6655" w:rsidP="00AB3990">
            <w:pPr>
              <w:pStyle w:val="TableParagraph"/>
              <w:ind w:left="107"/>
            </w:pPr>
            <w:r w:rsidRPr="008B6655">
              <w:t xml:space="preserve">School of Medicine, </w:t>
            </w:r>
            <w:proofErr w:type="spellStart"/>
            <w:r w:rsidRPr="008B6655">
              <w:t>Univ</w:t>
            </w:r>
            <w:proofErr w:type="spellEnd"/>
            <w:r w:rsidRPr="008B6655">
              <w:t xml:space="preserve"> of Antioquia, Colombia</w:t>
            </w:r>
          </w:p>
        </w:tc>
        <w:tc>
          <w:tcPr>
            <w:tcW w:w="1606" w:type="dxa"/>
            <w:tcBorders>
              <w:bottom w:val="nil"/>
            </w:tcBorders>
          </w:tcPr>
          <w:p w14:paraId="0436C4B9" w14:textId="77777777" w:rsidR="008B6655" w:rsidRPr="008B6655" w:rsidRDefault="008B6655" w:rsidP="00AB3990">
            <w:pPr>
              <w:pStyle w:val="TableParagraph"/>
              <w:spacing w:before="10"/>
              <w:rPr>
                <w:i/>
              </w:rPr>
            </w:pPr>
          </w:p>
          <w:p w14:paraId="44259A77" w14:textId="77777777" w:rsidR="008B6655" w:rsidRPr="008B6655" w:rsidRDefault="008B6655" w:rsidP="00AB3990">
            <w:pPr>
              <w:pStyle w:val="TableParagraph"/>
              <w:ind w:left="103"/>
            </w:pPr>
            <w:r w:rsidRPr="008B6655">
              <w:t>M.D.</w:t>
            </w:r>
          </w:p>
        </w:tc>
        <w:tc>
          <w:tcPr>
            <w:tcW w:w="1441" w:type="dxa"/>
            <w:tcBorders>
              <w:bottom w:val="nil"/>
            </w:tcBorders>
          </w:tcPr>
          <w:p w14:paraId="71A395FA" w14:textId="77777777" w:rsidR="008B6655" w:rsidRPr="008B6655" w:rsidRDefault="008B6655" w:rsidP="00AB3990">
            <w:pPr>
              <w:pStyle w:val="TableParagraph"/>
              <w:spacing w:before="10"/>
              <w:rPr>
                <w:i/>
              </w:rPr>
            </w:pPr>
          </w:p>
          <w:p w14:paraId="2BBD945A" w14:textId="77777777" w:rsidR="008B6655" w:rsidRPr="008B6655" w:rsidRDefault="008B6655" w:rsidP="00AB3990">
            <w:pPr>
              <w:pStyle w:val="TableParagraph"/>
              <w:ind w:left="103"/>
            </w:pPr>
            <w:r w:rsidRPr="008B6655">
              <w:t>1999</w:t>
            </w:r>
          </w:p>
        </w:tc>
        <w:tc>
          <w:tcPr>
            <w:tcW w:w="2592" w:type="dxa"/>
            <w:tcBorders>
              <w:bottom w:val="nil"/>
              <w:right w:val="nil"/>
            </w:tcBorders>
          </w:tcPr>
          <w:p w14:paraId="22F11657" w14:textId="77777777" w:rsidR="008B6655" w:rsidRPr="008B6655" w:rsidRDefault="008B6655" w:rsidP="00AB3990">
            <w:pPr>
              <w:pStyle w:val="TableParagraph"/>
              <w:spacing w:before="10"/>
              <w:rPr>
                <w:i/>
              </w:rPr>
            </w:pPr>
          </w:p>
          <w:p w14:paraId="15F2D2B0" w14:textId="77777777" w:rsidR="008B6655" w:rsidRPr="008B6655" w:rsidRDefault="008B6655" w:rsidP="00AB3990">
            <w:pPr>
              <w:pStyle w:val="TableParagraph"/>
              <w:ind w:left="103"/>
            </w:pPr>
            <w:r w:rsidRPr="008B6655">
              <w:t>Medicine</w:t>
            </w:r>
          </w:p>
        </w:tc>
      </w:tr>
      <w:tr w:rsidR="008B6655" w:rsidRPr="008B6655" w14:paraId="13823A8B" w14:textId="77777777" w:rsidTr="008B6655">
        <w:trPr>
          <w:trHeight w:hRule="exact" w:val="1013"/>
        </w:trPr>
        <w:tc>
          <w:tcPr>
            <w:tcW w:w="5199" w:type="dxa"/>
            <w:tcBorders>
              <w:top w:val="nil"/>
              <w:left w:val="nil"/>
              <w:bottom w:val="nil"/>
            </w:tcBorders>
          </w:tcPr>
          <w:p w14:paraId="73D73CEB" w14:textId="77777777" w:rsidR="008B6655" w:rsidRPr="008B6655" w:rsidRDefault="008B6655" w:rsidP="00AB3990">
            <w:pPr>
              <w:pStyle w:val="TableParagraph"/>
              <w:spacing w:before="8"/>
              <w:rPr>
                <w:i/>
              </w:rPr>
            </w:pPr>
          </w:p>
          <w:p w14:paraId="2348FAE2" w14:textId="77777777" w:rsidR="008B6655" w:rsidRPr="008B6655" w:rsidRDefault="008B6655" w:rsidP="00AB3990">
            <w:pPr>
              <w:pStyle w:val="TableParagraph"/>
              <w:ind w:left="107"/>
            </w:pPr>
            <w:r w:rsidRPr="008B6655">
              <w:t>University of Antioquia, Colombia</w:t>
            </w:r>
          </w:p>
        </w:tc>
        <w:tc>
          <w:tcPr>
            <w:tcW w:w="1606" w:type="dxa"/>
            <w:tcBorders>
              <w:top w:val="nil"/>
              <w:bottom w:val="nil"/>
            </w:tcBorders>
          </w:tcPr>
          <w:p w14:paraId="41CD7F27" w14:textId="77777777" w:rsidR="008B6655" w:rsidRPr="008B6655" w:rsidRDefault="008B6655" w:rsidP="00AB3990">
            <w:pPr>
              <w:pStyle w:val="TableParagraph"/>
              <w:spacing w:before="8"/>
              <w:rPr>
                <w:i/>
              </w:rPr>
            </w:pPr>
          </w:p>
          <w:p w14:paraId="0393C6D9" w14:textId="77777777" w:rsidR="008B6655" w:rsidRPr="008B6655" w:rsidRDefault="008B6655" w:rsidP="00AB3990">
            <w:pPr>
              <w:pStyle w:val="TableParagraph"/>
              <w:ind w:left="103"/>
            </w:pPr>
            <w:r w:rsidRPr="008B6655">
              <w:t>M.Sc.</w:t>
            </w:r>
          </w:p>
        </w:tc>
        <w:tc>
          <w:tcPr>
            <w:tcW w:w="1441" w:type="dxa"/>
            <w:tcBorders>
              <w:top w:val="nil"/>
              <w:bottom w:val="nil"/>
            </w:tcBorders>
          </w:tcPr>
          <w:p w14:paraId="574037D7" w14:textId="77777777" w:rsidR="008B6655" w:rsidRPr="008B6655" w:rsidRDefault="008B6655" w:rsidP="00AB3990">
            <w:pPr>
              <w:pStyle w:val="TableParagraph"/>
              <w:spacing w:before="8"/>
              <w:rPr>
                <w:i/>
              </w:rPr>
            </w:pPr>
          </w:p>
          <w:p w14:paraId="55AB181C" w14:textId="77777777" w:rsidR="008B6655" w:rsidRPr="008B6655" w:rsidRDefault="008B6655" w:rsidP="00AB3990">
            <w:pPr>
              <w:pStyle w:val="TableParagraph"/>
              <w:ind w:left="103"/>
            </w:pPr>
            <w:r w:rsidRPr="008B6655">
              <w:t>2004</w:t>
            </w:r>
          </w:p>
        </w:tc>
        <w:tc>
          <w:tcPr>
            <w:tcW w:w="2592" w:type="dxa"/>
            <w:tcBorders>
              <w:top w:val="nil"/>
              <w:bottom w:val="nil"/>
              <w:right w:val="nil"/>
            </w:tcBorders>
          </w:tcPr>
          <w:p w14:paraId="1FC8BE52" w14:textId="77777777" w:rsidR="008B6655" w:rsidRPr="008B6655" w:rsidRDefault="008B6655" w:rsidP="00AB3990">
            <w:pPr>
              <w:pStyle w:val="TableParagraph"/>
              <w:spacing w:before="7"/>
              <w:rPr>
                <w:i/>
              </w:rPr>
            </w:pPr>
          </w:p>
          <w:p w14:paraId="733A0296" w14:textId="77777777" w:rsidR="008B6655" w:rsidRPr="008B6655" w:rsidRDefault="008B6655" w:rsidP="00AB3990">
            <w:pPr>
              <w:pStyle w:val="TableParagraph"/>
              <w:spacing w:before="1"/>
              <w:ind w:left="103" w:right="324"/>
            </w:pPr>
            <w:r w:rsidRPr="008B6655">
              <w:t>Medical Sciences and Immunology</w:t>
            </w:r>
          </w:p>
        </w:tc>
      </w:tr>
      <w:tr w:rsidR="008B6655" w:rsidRPr="008B6655" w14:paraId="7476F278" w14:textId="77777777" w:rsidTr="008B6655">
        <w:trPr>
          <w:trHeight w:hRule="exact" w:val="884"/>
        </w:trPr>
        <w:tc>
          <w:tcPr>
            <w:tcW w:w="5199" w:type="dxa"/>
            <w:tcBorders>
              <w:top w:val="nil"/>
              <w:left w:val="nil"/>
              <w:bottom w:val="nil"/>
            </w:tcBorders>
          </w:tcPr>
          <w:p w14:paraId="060C9854" w14:textId="77777777" w:rsidR="008B6655" w:rsidRPr="008B6655" w:rsidRDefault="008B6655" w:rsidP="00AB3990">
            <w:pPr>
              <w:pStyle w:val="TableParagraph"/>
              <w:spacing w:before="7"/>
              <w:rPr>
                <w:i/>
              </w:rPr>
            </w:pPr>
          </w:p>
          <w:p w14:paraId="2C3C79FA" w14:textId="77777777" w:rsidR="008B6655" w:rsidRPr="008B6655" w:rsidRDefault="008B6655" w:rsidP="00AB3990">
            <w:pPr>
              <w:pStyle w:val="TableParagraph"/>
              <w:spacing w:before="1"/>
              <w:ind w:left="107"/>
            </w:pPr>
            <w:r w:rsidRPr="008B6655">
              <w:t>Colorado State University</w:t>
            </w:r>
          </w:p>
        </w:tc>
        <w:tc>
          <w:tcPr>
            <w:tcW w:w="1606" w:type="dxa"/>
            <w:tcBorders>
              <w:top w:val="nil"/>
              <w:bottom w:val="nil"/>
            </w:tcBorders>
          </w:tcPr>
          <w:p w14:paraId="27202CC9" w14:textId="77777777" w:rsidR="008B6655" w:rsidRPr="008B6655" w:rsidRDefault="008B6655" w:rsidP="00AB3990">
            <w:pPr>
              <w:pStyle w:val="TableParagraph"/>
              <w:spacing w:before="7"/>
              <w:rPr>
                <w:i/>
              </w:rPr>
            </w:pPr>
          </w:p>
          <w:p w14:paraId="1862E101" w14:textId="77777777" w:rsidR="008B6655" w:rsidRPr="008B6655" w:rsidRDefault="008B6655" w:rsidP="00AB3990">
            <w:pPr>
              <w:pStyle w:val="TableParagraph"/>
              <w:spacing w:before="1"/>
              <w:ind w:left="103"/>
            </w:pPr>
            <w:r w:rsidRPr="008B6655">
              <w:t>Ph.D.</w:t>
            </w:r>
          </w:p>
        </w:tc>
        <w:tc>
          <w:tcPr>
            <w:tcW w:w="1441" w:type="dxa"/>
            <w:tcBorders>
              <w:top w:val="nil"/>
              <w:bottom w:val="nil"/>
            </w:tcBorders>
          </w:tcPr>
          <w:p w14:paraId="245EAFDE" w14:textId="77777777" w:rsidR="008B6655" w:rsidRPr="008B6655" w:rsidRDefault="008B6655" w:rsidP="00AB3990">
            <w:pPr>
              <w:pStyle w:val="TableParagraph"/>
              <w:spacing w:before="7"/>
              <w:rPr>
                <w:i/>
              </w:rPr>
            </w:pPr>
          </w:p>
          <w:p w14:paraId="5F8D9C95" w14:textId="77777777" w:rsidR="008B6655" w:rsidRPr="008B6655" w:rsidRDefault="008B6655" w:rsidP="00AB3990">
            <w:pPr>
              <w:pStyle w:val="TableParagraph"/>
              <w:spacing w:before="1"/>
              <w:ind w:left="103"/>
            </w:pPr>
            <w:r w:rsidRPr="008B6655">
              <w:t>2009</w:t>
            </w:r>
          </w:p>
        </w:tc>
        <w:tc>
          <w:tcPr>
            <w:tcW w:w="2592" w:type="dxa"/>
            <w:tcBorders>
              <w:top w:val="nil"/>
              <w:bottom w:val="nil"/>
              <w:right w:val="nil"/>
            </w:tcBorders>
          </w:tcPr>
          <w:p w14:paraId="56BCDE2A" w14:textId="77777777" w:rsidR="008B6655" w:rsidRPr="008B6655" w:rsidRDefault="008B6655" w:rsidP="00AB3990">
            <w:pPr>
              <w:pStyle w:val="TableParagraph"/>
              <w:spacing w:before="7"/>
              <w:rPr>
                <w:i/>
              </w:rPr>
            </w:pPr>
          </w:p>
          <w:p w14:paraId="26A3C986" w14:textId="77777777" w:rsidR="008B6655" w:rsidRPr="008B6655" w:rsidRDefault="008B6655" w:rsidP="00AB3990">
            <w:pPr>
              <w:pStyle w:val="TableParagraph"/>
              <w:spacing w:before="1"/>
              <w:ind w:left="103" w:right="801"/>
            </w:pPr>
            <w:r w:rsidRPr="008B6655">
              <w:t>Microbiology and Immunology</w:t>
            </w:r>
          </w:p>
        </w:tc>
      </w:tr>
      <w:tr w:rsidR="008B6655" w:rsidRPr="008B6655" w14:paraId="5E1F6A71" w14:textId="77777777" w:rsidTr="008B6655">
        <w:trPr>
          <w:trHeight w:hRule="exact" w:val="632"/>
        </w:trPr>
        <w:tc>
          <w:tcPr>
            <w:tcW w:w="5199" w:type="dxa"/>
            <w:tcBorders>
              <w:top w:val="nil"/>
              <w:left w:val="nil"/>
              <w:bottom w:val="nil"/>
            </w:tcBorders>
          </w:tcPr>
          <w:p w14:paraId="1240C8CD" w14:textId="77777777" w:rsidR="008B6655" w:rsidRPr="008B6655" w:rsidRDefault="008B6655" w:rsidP="00AB3990">
            <w:pPr>
              <w:pStyle w:val="TableParagraph"/>
              <w:spacing w:before="123"/>
              <w:ind w:left="107"/>
            </w:pPr>
            <w:r w:rsidRPr="008B6655">
              <w:t>Colorado State University</w:t>
            </w:r>
          </w:p>
        </w:tc>
        <w:tc>
          <w:tcPr>
            <w:tcW w:w="1606" w:type="dxa"/>
            <w:tcBorders>
              <w:top w:val="nil"/>
              <w:bottom w:val="nil"/>
            </w:tcBorders>
          </w:tcPr>
          <w:p w14:paraId="5A6426D4" w14:textId="77777777" w:rsidR="008B6655" w:rsidRPr="008B6655" w:rsidRDefault="008B6655" w:rsidP="00AB3990">
            <w:pPr>
              <w:pStyle w:val="TableParagraph"/>
              <w:spacing w:before="123"/>
              <w:ind w:left="103"/>
            </w:pPr>
            <w:r w:rsidRPr="008B6655">
              <w:t>Post-Doc</w:t>
            </w:r>
          </w:p>
        </w:tc>
        <w:tc>
          <w:tcPr>
            <w:tcW w:w="1441" w:type="dxa"/>
            <w:tcBorders>
              <w:top w:val="nil"/>
              <w:bottom w:val="nil"/>
            </w:tcBorders>
          </w:tcPr>
          <w:p w14:paraId="4F32825C" w14:textId="77777777" w:rsidR="008B6655" w:rsidRPr="008B6655" w:rsidRDefault="008B6655" w:rsidP="00AB3990">
            <w:pPr>
              <w:pStyle w:val="TableParagraph"/>
              <w:spacing w:before="123"/>
              <w:ind w:left="103"/>
            </w:pPr>
            <w:r w:rsidRPr="008B6655">
              <w:t>2009-2011</w:t>
            </w:r>
          </w:p>
        </w:tc>
        <w:tc>
          <w:tcPr>
            <w:tcW w:w="2592" w:type="dxa"/>
            <w:tcBorders>
              <w:top w:val="nil"/>
              <w:bottom w:val="nil"/>
              <w:right w:val="nil"/>
            </w:tcBorders>
          </w:tcPr>
          <w:p w14:paraId="5FBFDA1D" w14:textId="77777777" w:rsidR="008B6655" w:rsidRPr="008B6655" w:rsidRDefault="008B6655" w:rsidP="00AB3990">
            <w:pPr>
              <w:pStyle w:val="TableParagraph"/>
              <w:spacing w:before="123"/>
              <w:ind w:left="103"/>
            </w:pPr>
            <w:r w:rsidRPr="008B6655">
              <w:t>Immunology</w:t>
            </w:r>
          </w:p>
        </w:tc>
      </w:tr>
    </w:tbl>
    <w:p w14:paraId="76435E12" w14:textId="77777777" w:rsidR="008B6655" w:rsidRPr="008B6655" w:rsidRDefault="008B6655" w:rsidP="008B6655">
      <w:pPr>
        <w:pStyle w:val="BodyText"/>
        <w:spacing w:before="6"/>
        <w:ind w:left="0"/>
        <w:rPr>
          <w:i/>
        </w:rPr>
      </w:pPr>
    </w:p>
    <w:p w14:paraId="117CBD65" w14:textId="77777777" w:rsidR="008B6655" w:rsidRPr="008B6655" w:rsidRDefault="008B6655" w:rsidP="008B6655">
      <w:pPr>
        <w:pStyle w:val="Heading1"/>
        <w:numPr>
          <w:ilvl w:val="0"/>
          <w:numId w:val="3"/>
        </w:numPr>
        <w:tabs>
          <w:tab w:val="left" w:pos="360"/>
        </w:tabs>
        <w:ind w:hanging="10"/>
        <w:jc w:val="both"/>
        <w:rPr>
          <w:u w:val="none"/>
        </w:rPr>
      </w:pPr>
      <w:r w:rsidRPr="008B6655">
        <w:rPr>
          <w:u w:val="none"/>
        </w:rPr>
        <w:t>Personal</w:t>
      </w:r>
      <w:r w:rsidRPr="008B6655">
        <w:rPr>
          <w:spacing w:val="2"/>
          <w:u w:val="none"/>
        </w:rPr>
        <w:t xml:space="preserve"> </w:t>
      </w:r>
      <w:r w:rsidRPr="008B6655">
        <w:rPr>
          <w:u w:val="none"/>
        </w:rPr>
        <w:t>Statement</w:t>
      </w:r>
    </w:p>
    <w:p w14:paraId="6C4A613B" w14:textId="3C2836DB" w:rsidR="008B6655" w:rsidRPr="008B6655" w:rsidRDefault="008B6655" w:rsidP="00774922">
      <w:pPr>
        <w:pStyle w:val="BodyText"/>
        <w:ind w:right="367"/>
        <w:jc w:val="both"/>
      </w:pPr>
      <w:r w:rsidRPr="008B6655">
        <w:t xml:space="preserve">I am an Assistant Professor at Colorado State University, member of the internationally recognized Mycobacterial Research Laboratories (MRL), and Co-Director of the CSU Flow Cytometry Core Facility. Over the past decade, I have devoted much of my time to studying the ability of BCG and other new candidate vaccines to generate memory T cell-mediated immunity, performing much of this work with the newly emerging clinical isolates of </w:t>
      </w:r>
      <w:r w:rsidRPr="008B6655">
        <w:rPr>
          <w:i/>
        </w:rPr>
        <w:t>Mycobacterium tuberculosis</w:t>
      </w:r>
      <w:r w:rsidRPr="008B6655">
        <w:t>.</w:t>
      </w:r>
      <w:r w:rsidR="00E730AD">
        <w:t xml:space="preserve"> </w:t>
      </w:r>
      <w:r w:rsidRPr="008B6655">
        <w:t xml:space="preserve">I started working in the tuberculosis field 19 years ago as a medical doctor in a developing country, where I realized the need for better vaccine and chemotherapy strategies to stop tuberculosis from killing four people every minute. While finishing my Master degree I met Dr. Patrick Brennan, a highly respected scientist in the TB field, who invited me to come to CSU as a Visiting Scientist. My subsequent experience there was so encouraging that I elected to stay and so I joined Ian Orme’s laboratory as a Ph.D. candidate. Since then, I have devoted my studies to investigating the pathogenesis and immune response to </w:t>
      </w:r>
      <w:r w:rsidRPr="008B6655">
        <w:rPr>
          <w:i/>
        </w:rPr>
        <w:t xml:space="preserve">M. tuberculosis, </w:t>
      </w:r>
      <w:r w:rsidRPr="008B6655">
        <w:t xml:space="preserve">with a central interest in the nature of the memory T cell response to vaccines </w:t>
      </w:r>
      <w:r w:rsidR="00933DA5">
        <w:t>(</w:t>
      </w:r>
      <w:r w:rsidRPr="008B6655">
        <w:t>including BCG</w:t>
      </w:r>
      <w:r w:rsidR="00933DA5">
        <w:t>)</w:t>
      </w:r>
      <w:r w:rsidRPr="008B6655">
        <w:t xml:space="preserve">. Recently I had the honor to be appointed the Co-Director of the new CSU Flow Cytometry Core facility, where I have developed numerous protocols to perform studies on both mice and guineas pigs infected with virulent clinical strains of </w:t>
      </w:r>
      <w:r w:rsidRPr="008B6655">
        <w:lastRenderedPageBreak/>
        <w:t>TB</w:t>
      </w:r>
      <w:r w:rsidR="00933DA5">
        <w:t>,</w:t>
      </w:r>
      <w:r w:rsidRPr="008B6655">
        <w:t xml:space="preserve"> something that I now have a decade of experience doing.</w:t>
      </w:r>
    </w:p>
    <w:p w14:paraId="7C442284" w14:textId="5A7FCE22" w:rsidR="008B6655" w:rsidRPr="008B6655" w:rsidRDefault="008B6655" w:rsidP="00774922">
      <w:pPr>
        <w:pStyle w:val="lili11"/>
        <w:spacing w:before="106" w:after="160"/>
        <w:ind w:left="90"/>
        <w:jc w:val="both"/>
        <w:rPr>
          <w:sz w:val="22"/>
          <w:szCs w:val="22"/>
        </w:rPr>
      </w:pPr>
      <w:r w:rsidRPr="008B6655">
        <w:rPr>
          <w:sz w:val="22"/>
          <w:szCs w:val="22"/>
        </w:rPr>
        <w:t>Members of my laboratory include, undergraduate and graduate students, postdoctoral fellows and research scientists. I believe that the diversity in gender, color and nationality in my laboratory is a result of me being a Latin American woman</w:t>
      </w:r>
      <w:r w:rsidR="00933DA5">
        <w:rPr>
          <w:sz w:val="22"/>
          <w:szCs w:val="22"/>
        </w:rPr>
        <w:t>—</w:t>
      </w:r>
      <w:r w:rsidRPr="008B6655">
        <w:rPr>
          <w:sz w:val="22"/>
          <w:szCs w:val="22"/>
        </w:rPr>
        <w:t xml:space="preserve">students feel </w:t>
      </w:r>
      <w:proofErr w:type="gramStart"/>
      <w:r w:rsidRPr="008B6655">
        <w:rPr>
          <w:sz w:val="22"/>
          <w:szCs w:val="22"/>
        </w:rPr>
        <w:t>welcome</w:t>
      </w:r>
      <w:proofErr w:type="gramEnd"/>
      <w:r w:rsidRPr="008B6655">
        <w:rPr>
          <w:sz w:val="22"/>
          <w:szCs w:val="22"/>
        </w:rPr>
        <w:t xml:space="preserve"> as I am an underrepresented minority in our field. Thanks to my initial training as a medical doctor in South America, students and technical staff in the lab often include ambitious college graduates who continue on to graduate, veterinary</w:t>
      </w:r>
      <w:r w:rsidR="00933DA5">
        <w:rPr>
          <w:sz w:val="22"/>
          <w:szCs w:val="22"/>
        </w:rPr>
        <w:t>,</w:t>
      </w:r>
      <w:r w:rsidRPr="008B6655">
        <w:rPr>
          <w:sz w:val="22"/>
          <w:szCs w:val="22"/>
        </w:rPr>
        <w:t xml:space="preserve"> and medical school</w:t>
      </w:r>
      <w:r w:rsidR="00933DA5">
        <w:rPr>
          <w:sz w:val="22"/>
          <w:szCs w:val="22"/>
        </w:rPr>
        <w:t>s</w:t>
      </w:r>
      <w:r w:rsidRPr="008B6655">
        <w:rPr>
          <w:sz w:val="22"/>
          <w:szCs w:val="22"/>
        </w:rPr>
        <w:t xml:space="preserve">. </w:t>
      </w:r>
      <w:r w:rsidR="00933DA5">
        <w:rPr>
          <w:sz w:val="22"/>
          <w:szCs w:val="22"/>
        </w:rPr>
        <w:t>T</w:t>
      </w:r>
      <w:r w:rsidRPr="008B6655">
        <w:rPr>
          <w:sz w:val="22"/>
          <w:szCs w:val="22"/>
        </w:rPr>
        <w:t xml:space="preserve">o adequately train all personnel to work inside the Biohazard </w:t>
      </w:r>
      <w:r w:rsidR="00B45306">
        <w:rPr>
          <w:sz w:val="22"/>
          <w:szCs w:val="22"/>
        </w:rPr>
        <w:t>L</w:t>
      </w:r>
      <w:r w:rsidRPr="008B6655">
        <w:rPr>
          <w:sz w:val="22"/>
          <w:szCs w:val="22"/>
        </w:rPr>
        <w:t xml:space="preserve">evel 3 </w:t>
      </w:r>
      <w:proofErr w:type="gramStart"/>
      <w:r w:rsidRPr="008B6655">
        <w:rPr>
          <w:sz w:val="22"/>
          <w:szCs w:val="22"/>
        </w:rPr>
        <w:t>facility</w:t>
      </w:r>
      <w:proofErr w:type="gramEnd"/>
      <w:r w:rsidR="005B24EF">
        <w:rPr>
          <w:sz w:val="22"/>
          <w:szCs w:val="22"/>
        </w:rPr>
        <w:t>.</w:t>
      </w:r>
      <w:r w:rsidRPr="008B6655">
        <w:rPr>
          <w:sz w:val="22"/>
          <w:szCs w:val="22"/>
        </w:rPr>
        <w:t xml:space="preserve"> </w:t>
      </w:r>
      <w:r w:rsidR="002B3066">
        <w:rPr>
          <w:sz w:val="22"/>
          <w:szCs w:val="22"/>
        </w:rPr>
        <w:t>T</w:t>
      </w:r>
      <w:r w:rsidRPr="008B6655">
        <w:rPr>
          <w:sz w:val="22"/>
          <w:szCs w:val="22"/>
        </w:rPr>
        <w:t>o work efficiently and risk</w:t>
      </w:r>
      <w:r w:rsidR="002B3066">
        <w:rPr>
          <w:sz w:val="22"/>
          <w:szCs w:val="22"/>
        </w:rPr>
        <w:t>-</w:t>
      </w:r>
      <w:r w:rsidRPr="008B6655">
        <w:rPr>
          <w:sz w:val="22"/>
          <w:szCs w:val="22"/>
        </w:rPr>
        <w:t xml:space="preserve">free in </w:t>
      </w:r>
      <w:r w:rsidR="008150AC">
        <w:rPr>
          <w:sz w:val="22"/>
          <w:szCs w:val="22"/>
        </w:rPr>
        <w:t xml:space="preserve">the </w:t>
      </w:r>
      <w:r w:rsidRPr="008B6655">
        <w:rPr>
          <w:sz w:val="22"/>
          <w:szCs w:val="22"/>
        </w:rPr>
        <w:t>Bio</w:t>
      </w:r>
      <w:r w:rsidR="008150AC">
        <w:rPr>
          <w:sz w:val="22"/>
          <w:szCs w:val="22"/>
        </w:rPr>
        <w:t>h</w:t>
      </w:r>
      <w:r w:rsidRPr="008B6655">
        <w:rPr>
          <w:sz w:val="22"/>
          <w:szCs w:val="22"/>
        </w:rPr>
        <w:t xml:space="preserve">azard </w:t>
      </w:r>
      <w:r w:rsidR="008150AC">
        <w:rPr>
          <w:sz w:val="22"/>
          <w:szCs w:val="22"/>
        </w:rPr>
        <w:t>L</w:t>
      </w:r>
      <w:r w:rsidRPr="008B6655">
        <w:rPr>
          <w:sz w:val="22"/>
          <w:szCs w:val="22"/>
        </w:rPr>
        <w:t>evel</w:t>
      </w:r>
      <w:r w:rsidR="008150AC">
        <w:rPr>
          <w:sz w:val="22"/>
          <w:szCs w:val="22"/>
        </w:rPr>
        <w:t xml:space="preserve"> </w:t>
      </w:r>
      <w:r w:rsidRPr="008B6655">
        <w:rPr>
          <w:sz w:val="22"/>
          <w:szCs w:val="22"/>
        </w:rPr>
        <w:t>3</w:t>
      </w:r>
      <w:r w:rsidR="008150AC">
        <w:rPr>
          <w:sz w:val="22"/>
          <w:szCs w:val="22"/>
        </w:rPr>
        <w:t xml:space="preserve"> facility</w:t>
      </w:r>
      <w:r w:rsidRPr="008B6655">
        <w:rPr>
          <w:sz w:val="22"/>
          <w:szCs w:val="22"/>
        </w:rPr>
        <w:t>, protocols and techniques need to be adequately written and prepared. There is little room for mistakes, and all data collected is annotated in laboratory books and scanned out in order to keep appropriate records. All results are analyzed using commercial software and every experiment is repeated at least twice with multiple replicas in order to efficiently lead to a valid conclusion. The results prepared by the lab</w:t>
      </w:r>
      <w:r w:rsidR="00C40B9F">
        <w:rPr>
          <w:sz w:val="22"/>
          <w:szCs w:val="22"/>
        </w:rPr>
        <w:t>oratory</w:t>
      </w:r>
      <w:r w:rsidRPr="008B6655">
        <w:rPr>
          <w:sz w:val="22"/>
          <w:szCs w:val="22"/>
        </w:rPr>
        <w:t xml:space="preserve"> members are always reported to me and I verify that they are accurate. Animal gender, age and pathological conditions are kept strictly monitored. Additionally, we work with a biostatistician in order to ensure we are using adequate controls and numbers of animals and in each experiment.</w:t>
      </w:r>
    </w:p>
    <w:p w14:paraId="5CED0A7A" w14:textId="5A21FD5E" w:rsidR="008B6655" w:rsidRDefault="008B6655" w:rsidP="00774922">
      <w:pPr>
        <w:adjustRightInd w:val="0"/>
        <w:ind w:left="90"/>
        <w:jc w:val="both"/>
      </w:pPr>
      <w:r w:rsidRPr="008B6655">
        <w:t>Notably, the different actions of data recording, data pre-processing, and analysis are often presented as a single entity using spreadsheets</w:t>
      </w:r>
      <w:r w:rsidR="007F22E3">
        <w:t xml:space="preserve"> or proprietary software</w:t>
      </w:r>
      <w:r w:rsidRPr="008B6655">
        <w:t xml:space="preserve">, as mentioned </w:t>
      </w:r>
      <w:r w:rsidR="005365F4">
        <w:t>in the grant proposal</w:t>
      </w:r>
      <w:r w:rsidRPr="008B6655">
        <w:t xml:space="preserve">, which results in key failure points for reproducibility at the stages of data recording and pre-processing. </w:t>
      </w:r>
      <w:r w:rsidR="00EE67EE">
        <w:t>I can recognize in my daily research work that there is</w:t>
      </w:r>
      <w:r w:rsidRPr="008B6655">
        <w:t xml:space="preserve"> a critical need for </w:t>
      </w:r>
      <w:r>
        <w:t xml:space="preserve">better data recording and pre-processing to enable </w:t>
      </w:r>
      <w:r w:rsidRPr="008B6655">
        <w:t xml:space="preserve">reproducible and clear sharing across </w:t>
      </w:r>
      <w:r w:rsidR="00B947D7">
        <w:t xml:space="preserve">my </w:t>
      </w:r>
      <w:r w:rsidRPr="008B6655">
        <w:t>research teams</w:t>
      </w:r>
      <w:r w:rsidR="00C07456">
        <w:t xml:space="preserve"> and ensure that the rigor and reproducibility we enforce experimentally in our research persists through data recording and pre-processing</w:t>
      </w:r>
      <w:r w:rsidRPr="008B6655">
        <w:t>. The current proposal</w:t>
      </w:r>
      <w:r w:rsidR="00C74821">
        <w:t>,</w:t>
      </w:r>
      <w:r w:rsidRPr="008B6655">
        <w:t xml:space="preserve"> which focuses in improving the reproducibility of experimental data recording</w:t>
      </w:r>
      <w:r w:rsidR="00C74821">
        <w:t>,</w:t>
      </w:r>
      <w:r w:rsidRPr="008B6655">
        <w:t xml:space="preserve"> will elucidate how the use of </w:t>
      </w:r>
      <w:r w:rsidR="00C74821">
        <w:t xml:space="preserve">improved data recording practices and </w:t>
      </w:r>
      <w:r w:rsidR="008C39FD">
        <w:t xml:space="preserve">pre-processing </w:t>
      </w:r>
      <w:r w:rsidRPr="008B6655">
        <w:t>code scripts for these steps dramatically improves reproducibility.</w:t>
      </w:r>
    </w:p>
    <w:p w14:paraId="048873F9" w14:textId="77777777" w:rsidR="001D4072" w:rsidRPr="008B6655" w:rsidRDefault="001D4072" w:rsidP="00774922">
      <w:pPr>
        <w:adjustRightInd w:val="0"/>
        <w:ind w:left="90"/>
        <w:jc w:val="both"/>
      </w:pPr>
    </w:p>
    <w:p w14:paraId="0CB7D326" w14:textId="1A24682F" w:rsidR="008B6655" w:rsidRPr="008B6655" w:rsidRDefault="008B6655" w:rsidP="008B6655">
      <w:pPr>
        <w:pStyle w:val="BodyText"/>
        <w:ind w:left="90" w:right="367"/>
        <w:jc w:val="both"/>
      </w:pPr>
      <w:r w:rsidRPr="008B6655">
        <w:t xml:space="preserve">I firmly believe I have the knowledge, enthusiasm, training and leadership necessary to successfully carry out the proposed project with my highly capable collaborators. </w:t>
      </w:r>
    </w:p>
    <w:p w14:paraId="032C10B5" w14:textId="77777777" w:rsidR="008B6655" w:rsidRPr="008B6655" w:rsidRDefault="008B6655" w:rsidP="008B6655"/>
    <w:p w14:paraId="40633FCE" w14:textId="151F7A2A" w:rsidR="008B6655" w:rsidRPr="008B6655" w:rsidRDefault="008B6655" w:rsidP="008B6655">
      <w:pPr>
        <w:pStyle w:val="ListParagraph"/>
        <w:widowControl/>
        <w:numPr>
          <w:ilvl w:val="0"/>
          <w:numId w:val="5"/>
        </w:numPr>
        <w:autoSpaceDE/>
        <w:autoSpaceDN/>
        <w:rPr>
          <w:rFonts w:eastAsia="Times New Roman"/>
        </w:rPr>
      </w:pPr>
      <w:r w:rsidRPr="008B6655">
        <w:t>Ian Orme and Marcela Henao-Tamayo. Trying to see the forest through the trees: deciphering the nature of memory Immunity to Mycobacterium tuberculosis</w:t>
      </w:r>
      <w:r w:rsidRPr="008B6655">
        <w:rPr>
          <w:i/>
        </w:rPr>
        <w:t xml:space="preserve"> Frontiers in Immunology </w:t>
      </w:r>
      <w:r w:rsidRPr="008B6655">
        <w:rPr>
          <w:rFonts w:eastAsia="Times New Roman"/>
          <w:color w:val="000000"/>
          <w:shd w:val="clear" w:color="auto" w:fill="FFFFFF"/>
        </w:rPr>
        <w:t>2018; 9: 461.</w:t>
      </w:r>
      <w:r>
        <w:rPr>
          <w:rFonts w:eastAsia="Times New Roman"/>
          <w:color w:val="000000"/>
          <w:shd w:val="clear" w:color="auto" w:fill="FFFFFF"/>
        </w:rPr>
        <w:t xml:space="preserve"> </w:t>
      </w:r>
      <w:r w:rsidRPr="008B6655">
        <w:t>PMID:</w:t>
      </w:r>
      <w:r>
        <w:t xml:space="preserve"> 29568298</w:t>
      </w:r>
    </w:p>
    <w:p w14:paraId="4C899033" w14:textId="77777777" w:rsidR="008B6655" w:rsidRPr="008B6655" w:rsidRDefault="008B6655" w:rsidP="008B6655">
      <w:pPr>
        <w:pStyle w:val="ListParagraph"/>
        <w:numPr>
          <w:ilvl w:val="0"/>
          <w:numId w:val="5"/>
        </w:numPr>
        <w:tabs>
          <w:tab w:val="left" w:pos="180"/>
        </w:tabs>
        <w:spacing w:before="77"/>
        <w:ind w:right="330"/>
      </w:pPr>
      <w:r w:rsidRPr="008B6655">
        <w:t xml:space="preserve">Henao-Tamayo M, </w:t>
      </w:r>
      <w:proofErr w:type="spellStart"/>
      <w:r w:rsidRPr="008B6655">
        <w:t>Obregón-Henao</w:t>
      </w:r>
      <w:proofErr w:type="spellEnd"/>
      <w:r w:rsidRPr="008B6655">
        <w:t xml:space="preserve"> A, </w:t>
      </w:r>
      <w:proofErr w:type="spellStart"/>
      <w:r w:rsidRPr="008B6655">
        <w:t>Creissen</w:t>
      </w:r>
      <w:proofErr w:type="spellEnd"/>
      <w:r w:rsidRPr="008B6655">
        <w:t xml:space="preserve"> E, Orme I, Shanley C, and Ordway D. Differential expression of BCG vaccine derived efficacy in C3Heb/</w:t>
      </w:r>
      <w:proofErr w:type="spellStart"/>
      <w:r w:rsidRPr="008B6655">
        <w:t>FeJ</w:t>
      </w:r>
      <w:proofErr w:type="spellEnd"/>
      <w:r w:rsidRPr="008B6655">
        <w:t xml:space="preserve"> and C3H/</w:t>
      </w:r>
      <w:proofErr w:type="spellStart"/>
      <w:r w:rsidRPr="008B6655">
        <w:t>HeOuJ</w:t>
      </w:r>
      <w:proofErr w:type="spellEnd"/>
      <w:r w:rsidRPr="008B6655">
        <w:t xml:space="preserve"> mice exposed to a clinical strain of Mycobacterium tuberculosis, </w:t>
      </w:r>
      <w:proofErr w:type="spellStart"/>
      <w:r w:rsidRPr="008B6655">
        <w:t>Clin</w:t>
      </w:r>
      <w:proofErr w:type="spellEnd"/>
      <w:r w:rsidRPr="008B6655">
        <w:t xml:space="preserve"> Vaccine Immunol. 2015 Jan;22(1):91-8. PMID:</w:t>
      </w:r>
      <w:r w:rsidRPr="008B6655">
        <w:rPr>
          <w:spacing w:val="-15"/>
        </w:rPr>
        <w:t xml:space="preserve"> </w:t>
      </w:r>
      <w:r w:rsidRPr="008B6655">
        <w:t>25392011</w:t>
      </w:r>
    </w:p>
    <w:p w14:paraId="546DC0F5" w14:textId="77777777" w:rsidR="008B6655" w:rsidRPr="008B6655" w:rsidRDefault="008B6655" w:rsidP="008B6655">
      <w:pPr>
        <w:pStyle w:val="ListParagraph"/>
        <w:numPr>
          <w:ilvl w:val="0"/>
          <w:numId w:val="5"/>
        </w:numPr>
        <w:tabs>
          <w:tab w:val="left" w:pos="398"/>
        </w:tabs>
        <w:ind w:right="125"/>
      </w:pPr>
      <w:r w:rsidRPr="008B6655">
        <w:t>Henao-Tamayo M, Ordway DJ, Orme IM. Memory T cell subsets in tuberculosis: What should we be targeting? Tuberculosis (</w:t>
      </w:r>
      <w:proofErr w:type="spellStart"/>
      <w:r w:rsidRPr="008B6655">
        <w:t>Edinb</w:t>
      </w:r>
      <w:proofErr w:type="spellEnd"/>
      <w:r w:rsidRPr="008B6655">
        <w:t>). 2014 Jun 17. PMID:</w:t>
      </w:r>
      <w:r w:rsidRPr="008B6655">
        <w:rPr>
          <w:spacing w:val="-12"/>
        </w:rPr>
        <w:t xml:space="preserve"> </w:t>
      </w:r>
      <w:r w:rsidRPr="008B6655">
        <w:t>24993316</w:t>
      </w:r>
    </w:p>
    <w:p w14:paraId="11904BFA" w14:textId="77777777" w:rsidR="008B6655" w:rsidRPr="008B6655" w:rsidRDefault="008B6655" w:rsidP="008B6655">
      <w:pPr>
        <w:pStyle w:val="ListParagraph"/>
        <w:numPr>
          <w:ilvl w:val="0"/>
          <w:numId w:val="5"/>
        </w:numPr>
        <w:tabs>
          <w:tab w:val="left" w:pos="357"/>
        </w:tabs>
        <w:ind w:right="115"/>
      </w:pPr>
      <w:r w:rsidRPr="008B6655">
        <w:t xml:space="preserve">Henao-Tamayo, M, Ordway, D. J., Irwin, S. M. Shang, S., Shanley, C., Orme, I. M. Phenotypic definition of effector and memory T-lymphocyte subsets in mice chronically infected with Mycobacterium tuberculosis. </w:t>
      </w:r>
      <w:proofErr w:type="spellStart"/>
      <w:r w:rsidRPr="008B6655">
        <w:t>Clin</w:t>
      </w:r>
      <w:proofErr w:type="spellEnd"/>
      <w:r w:rsidRPr="008B6655">
        <w:t xml:space="preserve"> Vaccine Immunol 2010; 17, 618-625. PMCID</w:t>
      </w:r>
      <w:r w:rsidRPr="008B6655">
        <w:rPr>
          <w:spacing w:val="-18"/>
        </w:rPr>
        <w:t xml:space="preserve"> </w:t>
      </w:r>
      <w:r w:rsidRPr="008B6655">
        <w:t>2849327</w:t>
      </w:r>
    </w:p>
    <w:p w14:paraId="67BF688B" w14:textId="77777777" w:rsidR="008B6655" w:rsidRPr="008B6655" w:rsidRDefault="008B6655" w:rsidP="008B6655">
      <w:pPr>
        <w:pStyle w:val="ListParagraph"/>
        <w:numPr>
          <w:ilvl w:val="0"/>
          <w:numId w:val="5"/>
        </w:numPr>
        <w:tabs>
          <w:tab w:val="left" w:pos="348"/>
        </w:tabs>
        <w:ind w:right="116"/>
      </w:pPr>
      <w:r w:rsidRPr="008B6655">
        <w:t xml:space="preserve">Henao-Tamayo M, </w:t>
      </w:r>
      <w:proofErr w:type="spellStart"/>
      <w:r w:rsidRPr="008B6655">
        <w:t>Palaniswamy</w:t>
      </w:r>
      <w:proofErr w:type="spellEnd"/>
      <w:r w:rsidRPr="008B6655">
        <w:t xml:space="preserve"> GS, Smith EE, Shanley CA, Wang B, Orme IM, </w:t>
      </w:r>
      <w:proofErr w:type="spellStart"/>
      <w:r w:rsidRPr="008B6655">
        <w:t>Basaraba</w:t>
      </w:r>
      <w:proofErr w:type="spellEnd"/>
      <w:r w:rsidRPr="008B6655">
        <w:t xml:space="preserve"> RJ, </w:t>
      </w:r>
      <w:proofErr w:type="spellStart"/>
      <w:r w:rsidRPr="008B6655">
        <w:t>DuTeau</w:t>
      </w:r>
      <w:proofErr w:type="spellEnd"/>
      <w:r w:rsidRPr="008B6655">
        <w:t xml:space="preserve"> </w:t>
      </w:r>
      <w:r w:rsidRPr="008B6655">
        <w:rPr>
          <w:spacing w:val="-2"/>
        </w:rPr>
        <w:t xml:space="preserve">NM, </w:t>
      </w:r>
      <w:r w:rsidRPr="008B6655">
        <w:t>Ordway D. Post-exposure vaccination against Mycobacterium tuberculosis. Tuberculosis (</w:t>
      </w:r>
      <w:proofErr w:type="spellStart"/>
      <w:r w:rsidRPr="008B6655">
        <w:t>Edinb</w:t>
      </w:r>
      <w:proofErr w:type="spellEnd"/>
      <w:r w:rsidRPr="008B6655">
        <w:t>). 2009; 89:142-8.</w:t>
      </w:r>
      <w:r w:rsidRPr="008B6655">
        <w:rPr>
          <w:spacing w:val="-8"/>
        </w:rPr>
        <w:t xml:space="preserve"> </w:t>
      </w:r>
      <w:r w:rsidRPr="008B6655">
        <w:t>PMID:19264552</w:t>
      </w:r>
    </w:p>
    <w:p w14:paraId="351A9B93" w14:textId="77777777" w:rsidR="008B6655" w:rsidRPr="008B6655" w:rsidRDefault="008B6655" w:rsidP="008B6655">
      <w:pPr>
        <w:pStyle w:val="BodyText"/>
        <w:spacing w:before="8"/>
        <w:ind w:left="0"/>
      </w:pPr>
    </w:p>
    <w:p w14:paraId="58CF32A3" w14:textId="77777777" w:rsidR="008B6655" w:rsidRPr="008B6655" w:rsidRDefault="008B6655" w:rsidP="008B6655">
      <w:pPr>
        <w:pStyle w:val="Heading1"/>
        <w:numPr>
          <w:ilvl w:val="0"/>
          <w:numId w:val="3"/>
        </w:numPr>
        <w:tabs>
          <w:tab w:val="left" w:pos="383"/>
        </w:tabs>
        <w:spacing w:before="1" w:line="480" w:lineRule="auto"/>
        <w:ind w:right="6660" w:firstLine="0"/>
        <w:jc w:val="left"/>
        <w:rPr>
          <w:u w:val="none"/>
        </w:rPr>
      </w:pPr>
      <w:r w:rsidRPr="008B6655">
        <w:rPr>
          <w:u w:val="none"/>
        </w:rPr>
        <w:t xml:space="preserve">Positions and Honors </w:t>
      </w:r>
      <w:r w:rsidRPr="008B6655">
        <w:rPr>
          <w:u w:val="thick"/>
        </w:rPr>
        <w:t>Positions</w:t>
      </w:r>
    </w:p>
    <w:p w14:paraId="1FD6880F" w14:textId="77777777" w:rsidR="008B6655" w:rsidRPr="008B6655" w:rsidRDefault="008B6655" w:rsidP="008B6655">
      <w:pPr>
        <w:pStyle w:val="BodyText"/>
        <w:tabs>
          <w:tab w:val="left" w:pos="1540"/>
        </w:tabs>
        <w:spacing w:before="10"/>
        <w:ind w:left="1540" w:right="490" w:hanging="1441"/>
      </w:pPr>
      <w:r w:rsidRPr="008B6655">
        <w:t>2015 -</w:t>
      </w:r>
      <w:r w:rsidRPr="008B6655">
        <w:tab/>
        <w:t>Co-Director of CSU Flow Cytometry and Cell Sorting Facility, Colorado State</w:t>
      </w:r>
      <w:r w:rsidRPr="008B6655">
        <w:rPr>
          <w:spacing w:val="-25"/>
        </w:rPr>
        <w:t xml:space="preserve"> </w:t>
      </w:r>
      <w:r w:rsidRPr="008B6655">
        <w:lastRenderedPageBreak/>
        <w:t>University,</w:t>
      </w:r>
      <w:r w:rsidRPr="008B6655">
        <w:rPr>
          <w:spacing w:val="-1"/>
        </w:rPr>
        <w:t xml:space="preserve"> </w:t>
      </w:r>
      <w:r w:rsidRPr="008B6655">
        <w:t>Fort Collins,</w:t>
      </w:r>
      <w:r w:rsidRPr="008B6655">
        <w:rPr>
          <w:spacing w:val="-6"/>
        </w:rPr>
        <w:t xml:space="preserve"> </w:t>
      </w:r>
      <w:r w:rsidRPr="008B6655">
        <w:t>CO</w:t>
      </w:r>
    </w:p>
    <w:p w14:paraId="042E700F" w14:textId="77777777" w:rsidR="008B6655" w:rsidRPr="008B6655" w:rsidRDefault="008B6655" w:rsidP="008B6655">
      <w:pPr>
        <w:pStyle w:val="BodyText"/>
        <w:tabs>
          <w:tab w:val="left" w:pos="1540"/>
        </w:tabs>
        <w:spacing w:line="244" w:lineRule="auto"/>
        <w:ind w:left="1540" w:right="608" w:hanging="1441"/>
      </w:pPr>
      <w:r w:rsidRPr="008B6655">
        <w:t>2014 -</w:t>
      </w:r>
      <w:r w:rsidRPr="008B6655">
        <w:tab/>
        <w:t>Assistant Professor</w:t>
      </w:r>
      <w:r w:rsidRPr="008B6655">
        <w:rPr>
          <w:b/>
        </w:rPr>
        <w:t xml:space="preserve">, </w:t>
      </w:r>
      <w:r w:rsidRPr="008B6655">
        <w:t>Department of Microbiology, Immunology &amp; Pathology,</w:t>
      </w:r>
      <w:r w:rsidRPr="008B6655">
        <w:rPr>
          <w:spacing w:val="-17"/>
        </w:rPr>
        <w:t xml:space="preserve"> </w:t>
      </w:r>
      <w:r w:rsidRPr="008B6655">
        <w:t>Colorado</w:t>
      </w:r>
      <w:r w:rsidRPr="008B6655">
        <w:rPr>
          <w:spacing w:val="-5"/>
        </w:rPr>
        <w:t xml:space="preserve"> </w:t>
      </w:r>
      <w:r w:rsidRPr="008B6655">
        <w:t>State University, Fort Collins,</w:t>
      </w:r>
      <w:r w:rsidRPr="008B6655">
        <w:rPr>
          <w:spacing w:val="-9"/>
        </w:rPr>
        <w:t xml:space="preserve"> </w:t>
      </w:r>
      <w:r w:rsidRPr="008B6655">
        <w:t>CO</w:t>
      </w:r>
    </w:p>
    <w:p w14:paraId="048DA34E" w14:textId="77777777" w:rsidR="008B6655" w:rsidRPr="008B6655" w:rsidRDefault="008B6655" w:rsidP="008B6655">
      <w:pPr>
        <w:pStyle w:val="BodyText"/>
        <w:tabs>
          <w:tab w:val="left" w:pos="1540"/>
        </w:tabs>
        <w:spacing w:line="242" w:lineRule="auto"/>
        <w:ind w:left="1540" w:right="673" w:hanging="1441"/>
      </w:pPr>
      <w:r w:rsidRPr="008B6655">
        <w:t>2011 –</w:t>
      </w:r>
      <w:r w:rsidRPr="008B6655">
        <w:rPr>
          <w:spacing w:val="-1"/>
        </w:rPr>
        <w:t xml:space="preserve"> </w:t>
      </w:r>
      <w:r w:rsidRPr="008B6655">
        <w:t>2014</w:t>
      </w:r>
      <w:r w:rsidRPr="008B6655">
        <w:tab/>
        <w:t>Research Scientist, Department of Microbiology, Immunology &amp; Pathology,</w:t>
      </w:r>
      <w:r w:rsidRPr="008B6655">
        <w:rPr>
          <w:spacing w:val="-21"/>
        </w:rPr>
        <w:t xml:space="preserve"> </w:t>
      </w:r>
      <w:r w:rsidRPr="008B6655">
        <w:t>Colorado</w:t>
      </w:r>
      <w:r w:rsidRPr="008B6655">
        <w:rPr>
          <w:spacing w:val="-6"/>
        </w:rPr>
        <w:t xml:space="preserve"> </w:t>
      </w:r>
      <w:r w:rsidRPr="008B6655">
        <w:t>State University, Fort Collins,</w:t>
      </w:r>
      <w:r w:rsidRPr="008B6655">
        <w:rPr>
          <w:spacing w:val="-9"/>
        </w:rPr>
        <w:t xml:space="preserve"> </w:t>
      </w:r>
      <w:r w:rsidRPr="008B6655">
        <w:t>CO</w:t>
      </w:r>
    </w:p>
    <w:p w14:paraId="48BE8F1F" w14:textId="77777777" w:rsidR="008B6655" w:rsidRPr="008B6655" w:rsidRDefault="008B6655" w:rsidP="008B6655">
      <w:pPr>
        <w:pStyle w:val="BodyText"/>
        <w:tabs>
          <w:tab w:val="left" w:pos="1540"/>
        </w:tabs>
        <w:spacing w:before="3" w:line="252" w:lineRule="exact"/>
        <w:ind w:left="1540" w:right="491" w:hanging="1441"/>
      </w:pPr>
      <w:r w:rsidRPr="008B6655">
        <w:t>2009 –</w:t>
      </w:r>
      <w:r w:rsidRPr="008B6655">
        <w:rPr>
          <w:spacing w:val="-1"/>
        </w:rPr>
        <w:t xml:space="preserve"> </w:t>
      </w:r>
      <w:r w:rsidRPr="008B6655">
        <w:t>2011</w:t>
      </w:r>
      <w:r w:rsidRPr="008B6655">
        <w:tab/>
        <w:t>Post Doctoral Fellow, Department of Microbiology, Immunology &amp; Pathology,</w:t>
      </w:r>
      <w:r w:rsidRPr="008B6655">
        <w:rPr>
          <w:spacing w:val="-21"/>
        </w:rPr>
        <w:t xml:space="preserve"> </w:t>
      </w:r>
      <w:r w:rsidRPr="008B6655">
        <w:t>Colorado</w:t>
      </w:r>
      <w:r w:rsidRPr="008B6655">
        <w:rPr>
          <w:spacing w:val="-5"/>
        </w:rPr>
        <w:t xml:space="preserve"> </w:t>
      </w:r>
      <w:r w:rsidRPr="008B6655">
        <w:t>State University, Fort Collins,</w:t>
      </w:r>
      <w:r w:rsidRPr="008B6655">
        <w:rPr>
          <w:spacing w:val="-9"/>
        </w:rPr>
        <w:t xml:space="preserve"> </w:t>
      </w:r>
      <w:r w:rsidRPr="008B6655">
        <w:t>CO</w:t>
      </w:r>
    </w:p>
    <w:p w14:paraId="51858369" w14:textId="77777777" w:rsidR="008B6655" w:rsidRPr="008B6655" w:rsidRDefault="008B6655" w:rsidP="008B6655">
      <w:pPr>
        <w:pStyle w:val="BodyText"/>
        <w:tabs>
          <w:tab w:val="left" w:pos="1540"/>
        </w:tabs>
        <w:spacing w:before="1" w:line="252" w:lineRule="exact"/>
        <w:ind w:left="1540" w:right="175" w:hanging="1441"/>
      </w:pPr>
      <w:r w:rsidRPr="008B6655">
        <w:t>2004 –</w:t>
      </w:r>
      <w:r w:rsidRPr="008B6655">
        <w:rPr>
          <w:spacing w:val="-1"/>
        </w:rPr>
        <w:t xml:space="preserve"> </w:t>
      </w:r>
      <w:r w:rsidRPr="008B6655">
        <w:t>2009</w:t>
      </w:r>
      <w:r w:rsidRPr="008B6655">
        <w:tab/>
        <w:t>PhD Student, Department of Microbiology, Immunology &amp; Pathology, Colorado</w:t>
      </w:r>
      <w:r w:rsidRPr="008B6655">
        <w:rPr>
          <w:spacing w:val="-24"/>
        </w:rPr>
        <w:t xml:space="preserve"> </w:t>
      </w:r>
      <w:r w:rsidRPr="008B6655">
        <w:t>State</w:t>
      </w:r>
      <w:r w:rsidRPr="008B6655">
        <w:rPr>
          <w:spacing w:val="-6"/>
        </w:rPr>
        <w:t xml:space="preserve"> </w:t>
      </w:r>
      <w:r w:rsidRPr="008B6655">
        <w:t>University, Fort Collins,</w:t>
      </w:r>
      <w:r w:rsidRPr="008B6655">
        <w:rPr>
          <w:spacing w:val="-6"/>
        </w:rPr>
        <w:t xml:space="preserve"> </w:t>
      </w:r>
      <w:r w:rsidRPr="008B6655">
        <w:t>CO</w:t>
      </w:r>
    </w:p>
    <w:p w14:paraId="0A0F233F" w14:textId="77777777" w:rsidR="008B6655" w:rsidRPr="008B6655" w:rsidRDefault="008B6655" w:rsidP="008B6655">
      <w:pPr>
        <w:pStyle w:val="BodyText"/>
        <w:tabs>
          <w:tab w:val="left" w:pos="1540"/>
        </w:tabs>
        <w:spacing w:before="1" w:line="252" w:lineRule="exact"/>
        <w:ind w:left="1540" w:right="651" w:hanging="1441"/>
      </w:pPr>
      <w:r w:rsidRPr="008B6655">
        <w:t>2003 –</w:t>
      </w:r>
      <w:r w:rsidRPr="008B6655">
        <w:rPr>
          <w:spacing w:val="-1"/>
        </w:rPr>
        <w:t xml:space="preserve"> </w:t>
      </w:r>
      <w:r w:rsidRPr="008B6655">
        <w:t>2004</w:t>
      </w:r>
      <w:r w:rsidRPr="008B6655">
        <w:tab/>
        <w:t>Visiting Scientist, Orme Laboratory, Department of Microbiology, Immunology</w:t>
      </w:r>
      <w:r w:rsidRPr="008B6655">
        <w:rPr>
          <w:spacing w:val="-31"/>
        </w:rPr>
        <w:t xml:space="preserve"> </w:t>
      </w:r>
      <w:r w:rsidRPr="008B6655">
        <w:t>&amp;</w:t>
      </w:r>
      <w:r w:rsidRPr="008B6655">
        <w:rPr>
          <w:spacing w:val="-5"/>
        </w:rPr>
        <w:t xml:space="preserve"> </w:t>
      </w:r>
      <w:r w:rsidRPr="008B6655">
        <w:t>Pathology, Colorado State University, Fort Collins,</w:t>
      </w:r>
      <w:r w:rsidRPr="008B6655">
        <w:rPr>
          <w:spacing w:val="-10"/>
        </w:rPr>
        <w:t xml:space="preserve"> </w:t>
      </w:r>
      <w:r w:rsidRPr="008B6655">
        <w:t>CO</w:t>
      </w:r>
    </w:p>
    <w:p w14:paraId="01C7E209" w14:textId="77777777" w:rsidR="008B6655" w:rsidRPr="008B6655" w:rsidRDefault="008B6655" w:rsidP="008B6655">
      <w:pPr>
        <w:pStyle w:val="BodyText"/>
        <w:tabs>
          <w:tab w:val="left" w:pos="1540"/>
        </w:tabs>
        <w:spacing w:line="242" w:lineRule="auto"/>
        <w:ind w:left="1540" w:right="248" w:hanging="1441"/>
      </w:pPr>
      <w:r w:rsidRPr="008B6655">
        <w:t>2001 –</w:t>
      </w:r>
      <w:r w:rsidRPr="008B6655">
        <w:rPr>
          <w:spacing w:val="-1"/>
        </w:rPr>
        <w:t xml:space="preserve"> </w:t>
      </w:r>
      <w:r w:rsidRPr="008B6655">
        <w:t>2003</w:t>
      </w:r>
      <w:r w:rsidRPr="008B6655">
        <w:tab/>
        <w:t>Research Fellow/MD, Group of Cellular Immunology and Immunogenetics, School</w:t>
      </w:r>
      <w:r w:rsidRPr="008B6655">
        <w:rPr>
          <w:spacing w:val="-28"/>
        </w:rPr>
        <w:t xml:space="preserve"> </w:t>
      </w:r>
      <w:r w:rsidRPr="008B6655">
        <w:t>of</w:t>
      </w:r>
      <w:r w:rsidRPr="008B6655">
        <w:rPr>
          <w:spacing w:val="-2"/>
        </w:rPr>
        <w:t xml:space="preserve"> </w:t>
      </w:r>
      <w:r w:rsidRPr="008B6655">
        <w:t>Medicine, University of Antioquia, Medellin,</w:t>
      </w:r>
      <w:r w:rsidRPr="008B6655">
        <w:rPr>
          <w:spacing w:val="-15"/>
        </w:rPr>
        <w:t xml:space="preserve"> </w:t>
      </w:r>
      <w:r w:rsidRPr="008B6655">
        <w:t>Colombia</w:t>
      </w:r>
    </w:p>
    <w:p w14:paraId="6C3724F2" w14:textId="77777777" w:rsidR="008B6655" w:rsidRPr="008B6655" w:rsidRDefault="008B6655" w:rsidP="008B6655">
      <w:pPr>
        <w:pStyle w:val="BodyText"/>
        <w:tabs>
          <w:tab w:val="left" w:pos="1540"/>
        </w:tabs>
        <w:spacing w:before="2" w:line="242" w:lineRule="auto"/>
        <w:ind w:left="1540" w:right="1055" w:hanging="1441"/>
      </w:pPr>
      <w:r w:rsidRPr="008B6655">
        <w:t>2000</w:t>
      </w:r>
      <w:r w:rsidRPr="008B6655">
        <w:tab/>
        <w:t>Research Scientist/MD, Group of Cellular Immunology and Immunogenetics,</w:t>
      </w:r>
      <w:r w:rsidRPr="008B6655">
        <w:rPr>
          <w:spacing w:val="-22"/>
        </w:rPr>
        <w:t xml:space="preserve"> </w:t>
      </w:r>
      <w:r w:rsidRPr="008B6655">
        <w:t>School</w:t>
      </w:r>
      <w:r w:rsidRPr="008B6655">
        <w:rPr>
          <w:spacing w:val="-6"/>
        </w:rPr>
        <w:t xml:space="preserve"> </w:t>
      </w:r>
      <w:r w:rsidRPr="008B6655">
        <w:t>of Medicine, University of Antioquia, Medellin,</w:t>
      </w:r>
      <w:r w:rsidRPr="008B6655">
        <w:rPr>
          <w:spacing w:val="-16"/>
        </w:rPr>
        <w:t xml:space="preserve"> </w:t>
      </w:r>
      <w:r w:rsidRPr="008B6655">
        <w:t>Colombia</w:t>
      </w:r>
    </w:p>
    <w:p w14:paraId="1A91422B" w14:textId="77777777" w:rsidR="008B6655" w:rsidRPr="008B6655" w:rsidRDefault="008B6655" w:rsidP="008B6655">
      <w:pPr>
        <w:pStyle w:val="BodyText"/>
        <w:tabs>
          <w:tab w:val="left" w:pos="1540"/>
        </w:tabs>
        <w:spacing w:before="1" w:line="252" w:lineRule="exact"/>
        <w:ind w:left="1540" w:right="456" w:hanging="1441"/>
      </w:pPr>
      <w:r w:rsidRPr="008B6655">
        <w:t>1999</w:t>
      </w:r>
      <w:r w:rsidRPr="008B6655">
        <w:tab/>
        <w:t>Young Investigator, Group of Cellular Immunology and Immunogenetics, School</w:t>
      </w:r>
      <w:r w:rsidRPr="008B6655">
        <w:rPr>
          <w:spacing w:val="-33"/>
        </w:rPr>
        <w:t xml:space="preserve"> </w:t>
      </w:r>
      <w:r w:rsidRPr="008B6655">
        <w:t>of Medicine, University of Antioquia, Medellin,</w:t>
      </w:r>
      <w:r w:rsidRPr="008B6655">
        <w:rPr>
          <w:spacing w:val="-15"/>
        </w:rPr>
        <w:t xml:space="preserve"> </w:t>
      </w:r>
      <w:r w:rsidRPr="008B6655">
        <w:t>Colombia</w:t>
      </w:r>
    </w:p>
    <w:p w14:paraId="51A4258A" w14:textId="77777777" w:rsidR="008B6655" w:rsidRPr="008B6655" w:rsidRDefault="008B6655" w:rsidP="008B6655">
      <w:pPr>
        <w:pStyle w:val="Heading1"/>
        <w:spacing w:before="211"/>
        <w:rPr>
          <w:u w:val="none"/>
        </w:rPr>
      </w:pPr>
      <w:r w:rsidRPr="008B6655">
        <w:rPr>
          <w:u w:val="thick"/>
        </w:rPr>
        <w:t>Honors</w:t>
      </w:r>
    </w:p>
    <w:p w14:paraId="214108A2" w14:textId="77777777" w:rsidR="008B6655" w:rsidRPr="008B6655" w:rsidRDefault="008B6655" w:rsidP="008B6655">
      <w:pPr>
        <w:pStyle w:val="BodyText"/>
        <w:spacing w:before="6"/>
        <w:ind w:left="0"/>
        <w:rPr>
          <w:b/>
        </w:rPr>
      </w:pPr>
    </w:p>
    <w:p w14:paraId="56F4FF19" w14:textId="77777777" w:rsidR="008B6655" w:rsidRPr="008B6655" w:rsidRDefault="008B6655" w:rsidP="008B6655">
      <w:pPr>
        <w:pStyle w:val="ListParagraph"/>
        <w:numPr>
          <w:ilvl w:val="0"/>
          <w:numId w:val="2"/>
        </w:numPr>
        <w:tabs>
          <w:tab w:val="left" w:pos="459"/>
          <w:tab w:val="left" w:pos="460"/>
        </w:tabs>
      </w:pPr>
      <w:r w:rsidRPr="008B6655">
        <w:t>Honorary Member School of Medicine 2015, Universidad de Antioquia,</w:t>
      </w:r>
      <w:r w:rsidRPr="008B6655">
        <w:rPr>
          <w:spacing w:val="-17"/>
        </w:rPr>
        <w:t xml:space="preserve"> </w:t>
      </w:r>
      <w:r w:rsidRPr="008B6655">
        <w:t>Columbia</w:t>
      </w:r>
    </w:p>
    <w:p w14:paraId="0FEB5088" w14:textId="77777777" w:rsidR="008B6655" w:rsidRPr="008B6655" w:rsidRDefault="008B6655" w:rsidP="008B6655">
      <w:pPr>
        <w:pStyle w:val="ListParagraph"/>
        <w:numPr>
          <w:ilvl w:val="0"/>
          <w:numId w:val="2"/>
        </w:numPr>
        <w:tabs>
          <w:tab w:val="left" w:pos="459"/>
          <w:tab w:val="left" w:pos="460"/>
        </w:tabs>
        <w:spacing w:before="15"/>
      </w:pPr>
      <w:r w:rsidRPr="008B6655">
        <w:t>AAUW American Association of University Women International Fellow</w:t>
      </w:r>
      <w:r w:rsidRPr="008B6655">
        <w:rPr>
          <w:spacing w:val="-18"/>
        </w:rPr>
        <w:t xml:space="preserve"> </w:t>
      </w:r>
      <w:r w:rsidRPr="008B6655">
        <w:t>2010</w:t>
      </w:r>
    </w:p>
    <w:p w14:paraId="517D1AD7" w14:textId="77777777" w:rsidR="008B6655" w:rsidRPr="008B6655" w:rsidRDefault="008B6655" w:rsidP="008B6655">
      <w:pPr>
        <w:pStyle w:val="ListParagraph"/>
        <w:numPr>
          <w:ilvl w:val="0"/>
          <w:numId w:val="2"/>
        </w:numPr>
        <w:tabs>
          <w:tab w:val="left" w:pos="459"/>
          <w:tab w:val="left" w:pos="460"/>
        </w:tabs>
        <w:spacing w:before="13"/>
      </w:pPr>
      <w:r w:rsidRPr="008B6655">
        <w:t>Special Mention for Young Investigators 2000. University of Antioquia. Medellin –</w:t>
      </w:r>
      <w:r w:rsidRPr="008B6655">
        <w:rPr>
          <w:spacing w:val="-21"/>
        </w:rPr>
        <w:t xml:space="preserve"> </w:t>
      </w:r>
      <w:r w:rsidRPr="008B6655">
        <w:t>Colombia</w:t>
      </w:r>
    </w:p>
    <w:p w14:paraId="477B951A" w14:textId="77777777" w:rsidR="008B6655" w:rsidRPr="008B6655" w:rsidRDefault="008B6655" w:rsidP="008B6655">
      <w:pPr>
        <w:pStyle w:val="BodyText"/>
        <w:spacing w:before="9"/>
        <w:ind w:left="0"/>
      </w:pPr>
    </w:p>
    <w:p w14:paraId="6B13EEF8" w14:textId="77777777" w:rsidR="008B6655" w:rsidRPr="008B6655" w:rsidRDefault="008B6655" w:rsidP="008B6655">
      <w:pPr>
        <w:pStyle w:val="Heading1"/>
        <w:rPr>
          <w:u w:val="none"/>
        </w:rPr>
      </w:pPr>
      <w:r w:rsidRPr="008B6655">
        <w:rPr>
          <w:u w:val="thick"/>
        </w:rPr>
        <w:t>Other Experience and Professional Memberships</w:t>
      </w:r>
    </w:p>
    <w:p w14:paraId="76C388D7" w14:textId="77777777" w:rsidR="008B6655" w:rsidRPr="008B6655" w:rsidRDefault="008B6655" w:rsidP="008B6655">
      <w:pPr>
        <w:pStyle w:val="BodyText"/>
        <w:ind w:left="0"/>
        <w:rPr>
          <w:b/>
        </w:rPr>
      </w:pPr>
    </w:p>
    <w:p w14:paraId="46659DE9" w14:textId="42D77650" w:rsidR="008B6655" w:rsidRPr="008B6655" w:rsidRDefault="008B6655" w:rsidP="008B6655">
      <w:pPr>
        <w:pStyle w:val="BodyText"/>
        <w:tabs>
          <w:tab w:val="left" w:pos="1180"/>
        </w:tabs>
        <w:spacing w:before="94"/>
        <w:ind w:right="-90"/>
      </w:pPr>
      <w:r w:rsidRPr="008B6655">
        <w:t>2006-</w:t>
      </w:r>
      <w:r w:rsidRPr="008B6655">
        <w:tab/>
        <w:t>The American Association</w:t>
      </w:r>
      <w:r w:rsidRPr="008B6655">
        <w:rPr>
          <w:spacing w:val="-9"/>
        </w:rPr>
        <w:t xml:space="preserve"> </w:t>
      </w:r>
      <w:r w:rsidRPr="008B6655">
        <w:t>of</w:t>
      </w:r>
      <w:r w:rsidRPr="008B6655">
        <w:rPr>
          <w:spacing w:val="-1"/>
        </w:rPr>
        <w:t xml:space="preserve"> </w:t>
      </w:r>
      <w:r w:rsidRPr="008B6655">
        <w:t>Immunology 2008-American Society of</w:t>
      </w:r>
      <w:r w:rsidRPr="008B6655">
        <w:rPr>
          <w:spacing w:val="-7"/>
        </w:rPr>
        <w:t xml:space="preserve"> </w:t>
      </w:r>
      <w:r w:rsidRPr="008B6655">
        <w:t>Microbiology</w:t>
      </w:r>
    </w:p>
    <w:p w14:paraId="4367CC96" w14:textId="77777777" w:rsidR="008B6655" w:rsidRPr="008B6655" w:rsidRDefault="008B6655" w:rsidP="008B6655">
      <w:pPr>
        <w:pStyle w:val="BodyText"/>
        <w:tabs>
          <w:tab w:val="left" w:pos="1180"/>
        </w:tabs>
      </w:pPr>
      <w:r w:rsidRPr="008B6655">
        <w:t>2010-</w:t>
      </w:r>
      <w:r w:rsidRPr="008B6655">
        <w:tab/>
      </w:r>
      <w:proofErr w:type="spellStart"/>
      <w:r w:rsidRPr="008B6655">
        <w:t>TBnet</w:t>
      </w:r>
      <w:proofErr w:type="spellEnd"/>
    </w:p>
    <w:p w14:paraId="00206146" w14:textId="77777777" w:rsidR="008B6655" w:rsidRPr="008B6655" w:rsidRDefault="008B6655" w:rsidP="008B6655">
      <w:pPr>
        <w:pStyle w:val="BodyText"/>
        <w:tabs>
          <w:tab w:val="left" w:pos="1180"/>
        </w:tabs>
      </w:pPr>
      <w:r w:rsidRPr="008B6655">
        <w:t>2011-</w:t>
      </w:r>
      <w:r w:rsidRPr="008B6655">
        <w:tab/>
        <w:t>STOP TB Drugs Group, World Health</w:t>
      </w:r>
      <w:r w:rsidRPr="008B6655">
        <w:rPr>
          <w:spacing w:val="-17"/>
        </w:rPr>
        <w:t xml:space="preserve"> </w:t>
      </w:r>
      <w:r w:rsidRPr="008B6655">
        <w:t>Organization</w:t>
      </w:r>
    </w:p>
    <w:p w14:paraId="7540788B" w14:textId="77777777" w:rsidR="008B6655" w:rsidRPr="008B6655" w:rsidRDefault="008B6655" w:rsidP="008B6655">
      <w:pPr>
        <w:pStyle w:val="BodyText"/>
        <w:tabs>
          <w:tab w:val="left" w:pos="1180"/>
        </w:tabs>
        <w:spacing w:before="1"/>
      </w:pPr>
      <w:r w:rsidRPr="008B6655">
        <w:t>2010-</w:t>
      </w:r>
      <w:r w:rsidRPr="008B6655">
        <w:tab/>
        <w:t>AAUW (American Association of University</w:t>
      </w:r>
      <w:r w:rsidRPr="008B6655">
        <w:rPr>
          <w:spacing w:val="-12"/>
        </w:rPr>
        <w:t xml:space="preserve"> </w:t>
      </w:r>
      <w:r w:rsidRPr="008B6655">
        <w:t>Women)</w:t>
      </w:r>
    </w:p>
    <w:p w14:paraId="455D5C97" w14:textId="77777777" w:rsidR="008B6655" w:rsidRPr="008B6655" w:rsidRDefault="008B6655" w:rsidP="008B6655">
      <w:pPr>
        <w:pStyle w:val="BodyText"/>
        <w:tabs>
          <w:tab w:val="left" w:pos="1180"/>
        </w:tabs>
      </w:pPr>
      <w:r w:rsidRPr="008B6655">
        <w:t>2004</w:t>
      </w:r>
      <w:r w:rsidRPr="008B6655">
        <w:tab/>
      </w:r>
      <w:proofErr w:type="spellStart"/>
      <w:r w:rsidRPr="008B6655">
        <w:t>DAKOCytomation</w:t>
      </w:r>
      <w:proofErr w:type="spellEnd"/>
      <w:r w:rsidRPr="008B6655">
        <w:t xml:space="preserve"> MOFLO certified in 2004 to present operator course for cell</w:t>
      </w:r>
      <w:r w:rsidRPr="008B6655">
        <w:rPr>
          <w:spacing w:val="-26"/>
        </w:rPr>
        <w:t xml:space="preserve"> </w:t>
      </w:r>
      <w:r w:rsidRPr="008B6655">
        <w:t>sorting</w:t>
      </w:r>
    </w:p>
    <w:p w14:paraId="29B5EAE4" w14:textId="77777777" w:rsidR="008B6655" w:rsidRPr="008B6655" w:rsidRDefault="008B6655" w:rsidP="008B6655">
      <w:pPr>
        <w:pStyle w:val="BodyText"/>
        <w:tabs>
          <w:tab w:val="left" w:pos="1180"/>
        </w:tabs>
        <w:spacing w:before="77"/>
        <w:ind w:left="1180" w:right="847" w:hanging="1081"/>
      </w:pPr>
      <w:r w:rsidRPr="008B6655">
        <w:t>2006</w:t>
      </w:r>
      <w:r w:rsidRPr="008B6655">
        <w:tab/>
        <w:t>BD LSRII operator course certified in 2006 to present multi-parameter "12-color" LSR</w:t>
      </w:r>
      <w:r w:rsidRPr="008B6655">
        <w:rPr>
          <w:spacing w:val="-20"/>
        </w:rPr>
        <w:t xml:space="preserve"> </w:t>
      </w:r>
      <w:r w:rsidRPr="008B6655">
        <w:t>II</w:t>
      </w:r>
      <w:r w:rsidRPr="008B6655">
        <w:rPr>
          <w:spacing w:val="-3"/>
        </w:rPr>
        <w:t xml:space="preserve"> </w:t>
      </w:r>
      <w:r w:rsidRPr="008B6655">
        <w:t>Flow Cytometer operation and</w:t>
      </w:r>
      <w:r w:rsidRPr="008B6655">
        <w:rPr>
          <w:spacing w:val="-12"/>
        </w:rPr>
        <w:t xml:space="preserve"> </w:t>
      </w:r>
      <w:r w:rsidRPr="008B6655">
        <w:t>analysis.</w:t>
      </w:r>
    </w:p>
    <w:p w14:paraId="43010518" w14:textId="77777777" w:rsidR="008B6655" w:rsidRPr="008B6655" w:rsidRDefault="008B6655" w:rsidP="008B6655">
      <w:pPr>
        <w:pStyle w:val="BodyText"/>
        <w:tabs>
          <w:tab w:val="left" w:pos="1180"/>
        </w:tabs>
        <w:ind w:left="1180" w:right="162" w:hanging="1081"/>
      </w:pPr>
      <w:r w:rsidRPr="008B6655">
        <w:t>2012</w:t>
      </w:r>
      <w:r w:rsidRPr="008B6655">
        <w:tab/>
        <w:t xml:space="preserve">BD </w:t>
      </w:r>
      <w:proofErr w:type="spellStart"/>
      <w:r w:rsidRPr="008B6655">
        <w:t>FACSAria</w:t>
      </w:r>
      <w:proofErr w:type="spellEnd"/>
      <w:r w:rsidRPr="008B6655">
        <w:t xml:space="preserve"> III cell sorting operator course certified in 2012 to present multi-parameter</w:t>
      </w:r>
      <w:r w:rsidRPr="008B6655">
        <w:rPr>
          <w:spacing w:val="-26"/>
        </w:rPr>
        <w:t xml:space="preserve"> </w:t>
      </w:r>
      <w:r w:rsidRPr="008B6655">
        <w:t>cell</w:t>
      </w:r>
      <w:r w:rsidRPr="008B6655">
        <w:rPr>
          <w:spacing w:val="-3"/>
        </w:rPr>
        <w:t xml:space="preserve"> </w:t>
      </w:r>
      <w:r w:rsidRPr="008B6655">
        <w:t>sorting operation and</w:t>
      </w:r>
      <w:r w:rsidRPr="008B6655">
        <w:rPr>
          <w:spacing w:val="-7"/>
        </w:rPr>
        <w:t xml:space="preserve"> </w:t>
      </w:r>
      <w:r w:rsidRPr="008B6655">
        <w:t>analysis.</w:t>
      </w:r>
    </w:p>
    <w:p w14:paraId="192D4283" w14:textId="77777777" w:rsidR="008B6655" w:rsidRPr="008B6655" w:rsidRDefault="008B6655" w:rsidP="008B6655">
      <w:pPr>
        <w:pStyle w:val="BodyText"/>
        <w:spacing w:before="8"/>
        <w:ind w:left="0"/>
      </w:pPr>
    </w:p>
    <w:p w14:paraId="301660AF" w14:textId="5FDD2B40" w:rsidR="008B6655" w:rsidRPr="008B6655" w:rsidRDefault="008B6655" w:rsidP="008B6655">
      <w:pPr>
        <w:pStyle w:val="Heading1"/>
        <w:numPr>
          <w:ilvl w:val="0"/>
          <w:numId w:val="4"/>
        </w:numPr>
        <w:tabs>
          <w:tab w:val="left" w:pos="383"/>
        </w:tabs>
        <w:jc w:val="left"/>
        <w:rPr>
          <w:u w:val="none"/>
        </w:rPr>
      </w:pPr>
      <w:r w:rsidRPr="008B6655">
        <w:rPr>
          <w:u w:val="thick"/>
        </w:rPr>
        <w:t>Contribution to</w:t>
      </w:r>
      <w:r w:rsidRPr="008B6655">
        <w:rPr>
          <w:spacing w:val="-12"/>
          <w:u w:val="thick"/>
        </w:rPr>
        <w:t xml:space="preserve"> </w:t>
      </w:r>
      <w:r w:rsidRPr="008B6655">
        <w:rPr>
          <w:u w:val="thick"/>
        </w:rPr>
        <w:t>Science</w:t>
      </w:r>
    </w:p>
    <w:p w14:paraId="6587E2A1" w14:textId="77777777" w:rsidR="008B6655" w:rsidRPr="008B6655" w:rsidRDefault="008B6655" w:rsidP="008B6655">
      <w:pPr>
        <w:pStyle w:val="BodyText"/>
        <w:spacing w:before="94"/>
        <w:ind w:right="102"/>
      </w:pPr>
      <w:r w:rsidRPr="008B6655">
        <w:rPr>
          <w:i/>
        </w:rPr>
        <w:t xml:space="preserve">Mycobacterium tuberculosis </w:t>
      </w:r>
      <w:r w:rsidRPr="008B6655">
        <w:t>(</w:t>
      </w:r>
      <w:proofErr w:type="spellStart"/>
      <w:r w:rsidRPr="008B6655">
        <w:rPr>
          <w:i/>
        </w:rPr>
        <w:t>Mtb</w:t>
      </w:r>
      <w:proofErr w:type="spellEnd"/>
      <w:r w:rsidRPr="008B6655">
        <w:t xml:space="preserve">) infects one third of the world’s population and is a leading cause of morbidity and mortality. Furthermore, TB is frequently associated with HIV infection in a significant number of cases and is a primary </w:t>
      </w:r>
      <w:proofErr w:type="spellStart"/>
      <w:r w:rsidRPr="008B6655">
        <w:t>pathodiagnostic</w:t>
      </w:r>
      <w:proofErr w:type="spellEnd"/>
      <w:r w:rsidRPr="008B6655">
        <w:t xml:space="preserve"> of progression to AIDS. Ominously, the global health consequences of TB are likely to increase in coming years with the emergence of drug-resistant TB strains and the lack of effective vaccines. Presently, the global tuberculosis (TB) epidemic affects over 8 million cases per year, and MDR-TB rates are estimated to be in excess of 650,000/year.</w:t>
      </w:r>
    </w:p>
    <w:p w14:paraId="290E1826" w14:textId="77777777" w:rsidR="008B6655" w:rsidRPr="008B6655" w:rsidRDefault="008B6655" w:rsidP="008B6655">
      <w:pPr>
        <w:pStyle w:val="ListParagraph"/>
        <w:numPr>
          <w:ilvl w:val="1"/>
          <w:numId w:val="4"/>
        </w:numPr>
        <w:tabs>
          <w:tab w:val="left" w:pos="372"/>
        </w:tabs>
        <w:spacing w:before="119"/>
        <w:ind w:right="190" w:hanging="271"/>
      </w:pPr>
      <w:r w:rsidRPr="008B6655">
        <w:t xml:space="preserve">My studies in the area of tuberculosis have shown, amongst other things, that BCG vaccination induces effector memory T cells but very few central memory T cells (which are the ones that supposedly confer long lasting protection after vaccination), possibly explaining the variability and limited longevity of this vaccine. Furthermore, in order to evaluate the acquired immune response during the clinically relevant re- infection process occurring in developing countries, I pioneered </w:t>
      </w:r>
      <w:r w:rsidRPr="008B6655">
        <w:lastRenderedPageBreak/>
        <w:t>the re-challenge model of tuberculosis infection. My results indicated that memory immunity is far from stable, and prone to attrition, perhaps by transitioning to short lived cells. Disappearance of CD4+ central and effector memory cells in the lungs of re-infected animals, correlated with the high expression of the exhaustion marker PD-1, which could explain why treated TB patients in Africa are more likely to get re-infected after</w:t>
      </w:r>
      <w:r w:rsidRPr="008B6655">
        <w:rPr>
          <w:spacing w:val="-31"/>
        </w:rPr>
        <w:t xml:space="preserve"> </w:t>
      </w:r>
      <w:r w:rsidRPr="008B6655">
        <w:t>treatment.</w:t>
      </w:r>
    </w:p>
    <w:p w14:paraId="1CC14598" w14:textId="77777777" w:rsidR="008B6655" w:rsidRPr="008B6655" w:rsidRDefault="008B6655" w:rsidP="008B6655">
      <w:pPr>
        <w:pStyle w:val="ListParagraph"/>
        <w:numPr>
          <w:ilvl w:val="2"/>
          <w:numId w:val="4"/>
        </w:numPr>
        <w:tabs>
          <w:tab w:val="left" w:pos="732"/>
        </w:tabs>
        <w:spacing w:before="59"/>
        <w:ind w:right="802" w:hanging="271"/>
      </w:pPr>
      <w:r w:rsidRPr="008B6655">
        <w:t>Henao-Tamayo MI, Ordway DJ, Irwin SM, Shang S, Shanley C, Orme IM. Phenotypic definition</w:t>
      </w:r>
      <w:r w:rsidRPr="008B6655">
        <w:rPr>
          <w:spacing w:val="-34"/>
        </w:rPr>
        <w:t xml:space="preserve"> </w:t>
      </w:r>
      <w:r w:rsidRPr="008B6655">
        <w:t xml:space="preserve">of effector and memory T-lymphocyte subsets in mice chronically infected with Mycobacterium tuberculosis. </w:t>
      </w:r>
      <w:proofErr w:type="spellStart"/>
      <w:r w:rsidRPr="008B6655">
        <w:t>Clin</w:t>
      </w:r>
      <w:proofErr w:type="spellEnd"/>
      <w:r w:rsidRPr="008B6655">
        <w:t xml:space="preserve"> Vaccine Immunol. 2010 4:618-25.</w:t>
      </w:r>
      <w:r w:rsidRPr="008B6655">
        <w:rPr>
          <w:spacing w:val="-12"/>
        </w:rPr>
        <w:t xml:space="preserve"> </w:t>
      </w:r>
      <w:r w:rsidRPr="008B6655">
        <w:t>PMID:20107011</w:t>
      </w:r>
    </w:p>
    <w:p w14:paraId="3D979F40" w14:textId="77777777" w:rsidR="008B6655" w:rsidRPr="008B6655" w:rsidRDefault="008B6655" w:rsidP="008B6655">
      <w:pPr>
        <w:pStyle w:val="ListParagraph"/>
        <w:numPr>
          <w:ilvl w:val="2"/>
          <w:numId w:val="4"/>
        </w:numPr>
        <w:tabs>
          <w:tab w:val="left" w:pos="732"/>
        </w:tabs>
        <w:spacing w:before="59"/>
        <w:ind w:right="116" w:hanging="271"/>
        <w:jc w:val="both"/>
      </w:pPr>
      <w:r w:rsidRPr="008B6655">
        <w:t>Henao-Tamayo M, Irwin SM, Shang S, Ordway D, Orme IM. T lymphocyte surface expression of exhaustion markers as biomarkers of the efficacy of chemotherapy for tuberculosis. Tuberculosis (</w:t>
      </w:r>
      <w:proofErr w:type="spellStart"/>
      <w:r w:rsidRPr="008B6655">
        <w:t>Edinb</w:t>
      </w:r>
      <w:proofErr w:type="spellEnd"/>
      <w:r w:rsidRPr="008B6655">
        <w:t>). 2011: July;91(4):308-13.</w:t>
      </w:r>
      <w:r w:rsidRPr="008B6655">
        <w:rPr>
          <w:spacing w:val="-12"/>
        </w:rPr>
        <w:t xml:space="preserve"> </w:t>
      </w:r>
      <w:r w:rsidRPr="008B6655">
        <w:t>PMID21530406</w:t>
      </w:r>
    </w:p>
    <w:p w14:paraId="7CC53B94" w14:textId="77777777" w:rsidR="008B6655" w:rsidRPr="008B6655" w:rsidRDefault="008B6655" w:rsidP="008B6655">
      <w:pPr>
        <w:pStyle w:val="ListParagraph"/>
        <w:numPr>
          <w:ilvl w:val="2"/>
          <w:numId w:val="4"/>
        </w:numPr>
        <w:tabs>
          <w:tab w:val="left" w:pos="732"/>
        </w:tabs>
        <w:spacing w:before="59"/>
        <w:ind w:right="116" w:hanging="271"/>
        <w:jc w:val="both"/>
      </w:pPr>
      <w:r w:rsidRPr="008B6655">
        <w:t xml:space="preserve">Henao-Tamayo M, </w:t>
      </w:r>
      <w:proofErr w:type="spellStart"/>
      <w:r w:rsidRPr="008B6655">
        <w:t>Obregón-Henao</w:t>
      </w:r>
      <w:proofErr w:type="spellEnd"/>
      <w:r w:rsidRPr="008B6655">
        <w:t xml:space="preserve"> A, Ordway DJ, Shang S, Duncan CG, Orme IM. A mouse model of tuberculosis reinfection. Tuberculosis (</w:t>
      </w:r>
      <w:proofErr w:type="spellStart"/>
      <w:r w:rsidRPr="008B6655">
        <w:t>Edinb</w:t>
      </w:r>
      <w:proofErr w:type="spellEnd"/>
      <w:r w:rsidRPr="008B6655">
        <w:t>). 2012</w:t>
      </w:r>
      <w:proofErr w:type="gramStart"/>
      <w:r w:rsidRPr="008B6655">
        <w:t>;92:211</w:t>
      </w:r>
      <w:proofErr w:type="gramEnd"/>
      <w:r w:rsidRPr="008B6655">
        <w:t>-7. PMID:</w:t>
      </w:r>
      <w:r w:rsidRPr="008B6655">
        <w:rPr>
          <w:spacing w:val="-19"/>
        </w:rPr>
        <w:t xml:space="preserve"> </w:t>
      </w:r>
      <w:r w:rsidRPr="008B6655">
        <w:t>21530406</w:t>
      </w:r>
    </w:p>
    <w:p w14:paraId="358B9B18" w14:textId="77777777" w:rsidR="008B6655" w:rsidRPr="008B6655" w:rsidRDefault="008B6655" w:rsidP="008B6655">
      <w:pPr>
        <w:pStyle w:val="BodyText"/>
        <w:spacing w:before="11"/>
        <w:ind w:left="0"/>
      </w:pPr>
    </w:p>
    <w:p w14:paraId="47C9CB26" w14:textId="6501F5E8" w:rsidR="008B6655" w:rsidRPr="008B6655" w:rsidRDefault="008B6655" w:rsidP="008B6655">
      <w:pPr>
        <w:pStyle w:val="ListParagraph"/>
        <w:numPr>
          <w:ilvl w:val="1"/>
          <w:numId w:val="4"/>
        </w:numPr>
        <w:tabs>
          <w:tab w:val="left" w:pos="372"/>
        </w:tabs>
        <w:ind w:right="151" w:hanging="271"/>
      </w:pPr>
      <w:r w:rsidRPr="008B6655">
        <w:t xml:space="preserve">For many years the tuberculosis animal research field mainly used laboratory adapted strains, while the differences in immune response to infection with clinical strains were completely unknown. With a team of investigators I started comparing the basic biology of laboratory vs. newly emerging clinical strains of </w:t>
      </w:r>
      <w:r w:rsidRPr="008B6655">
        <w:rPr>
          <w:i/>
        </w:rPr>
        <w:t>M. tuberculosis</w:t>
      </w:r>
      <w:r w:rsidRPr="008B6655">
        <w:t>. These studies demonstrated that in contrast to the laboratory strain, clinical isolates initiate an early robust pro-inflammatory type 1 immune response, which is then replaced by the emergence of</w:t>
      </w:r>
      <w:r w:rsidRPr="008B6655">
        <w:rPr>
          <w:spacing w:val="-30"/>
        </w:rPr>
        <w:t xml:space="preserve"> </w:t>
      </w:r>
      <w:r w:rsidRPr="008B6655">
        <w:t>Foxp3+ regulatory T cells. Th</w:t>
      </w:r>
      <w:r w:rsidR="00EE17C1">
        <w:t>e</w:t>
      </w:r>
      <w:r w:rsidRPr="008B6655">
        <w:t>s</w:t>
      </w:r>
      <w:r w:rsidR="00EE17C1">
        <w:t>e</w:t>
      </w:r>
      <w:r w:rsidRPr="008B6655">
        <w:t xml:space="preserve"> studies were corroborated both in the mouse, as well as, in the guinea pig model. Furthermore, based on my interest in vaccines, I evaluated the impact that highly virulent clinical strains</w:t>
      </w:r>
      <w:r w:rsidRPr="008B6655">
        <w:rPr>
          <w:spacing w:val="-37"/>
        </w:rPr>
        <w:t xml:space="preserve"> </w:t>
      </w:r>
      <w:r w:rsidRPr="008B6655">
        <w:t>of</w:t>
      </w:r>
    </w:p>
    <w:p w14:paraId="23834C12" w14:textId="77777777" w:rsidR="008B6655" w:rsidRPr="008B6655" w:rsidRDefault="008B6655" w:rsidP="008B6655">
      <w:pPr>
        <w:pStyle w:val="ListParagraph"/>
        <w:numPr>
          <w:ilvl w:val="0"/>
          <w:numId w:val="1"/>
        </w:numPr>
        <w:tabs>
          <w:tab w:val="left" w:pos="679"/>
        </w:tabs>
        <w:ind w:right="119" w:firstLine="0"/>
      </w:pPr>
      <w:proofErr w:type="gramStart"/>
      <w:r w:rsidRPr="008B6655">
        <w:rPr>
          <w:i/>
        </w:rPr>
        <w:t>tuberculosis</w:t>
      </w:r>
      <w:proofErr w:type="gramEnd"/>
      <w:r w:rsidRPr="008B6655">
        <w:rPr>
          <w:i/>
        </w:rPr>
        <w:t xml:space="preserve"> </w:t>
      </w:r>
      <w:r w:rsidRPr="008B6655">
        <w:t>have on the immune response generated after BCG vaccination. My studies showed that contrasting to laboratory adapted bacterial strains in which BCG induced protection is maintained during chronic stages of the disease, infection with highly virulent clinical strains wanes after an early protection</w:t>
      </w:r>
      <w:r w:rsidRPr="008B6655">
        <w:rPr>
          <w:spacing w:val="-34"/>
        </w:rPr>
        <w:t xml:space="preserve"> </w:t>
      </w:r>
      <w:r w:rsidRPr="008B6655">
        <w:t>(30 days). This loss in protection correlated with the arrival of increasing numbers of regulatory T cells in the lungs of infected</w:t>
      </w:r>
      <w:r w:rsidRPr="008B6655">
        <w:rPr>
          <w:spacing w:val="-7"/>
        </w:rPr>
        <w:t xml:space="preserve"> </w:t>
      </w:r>
      <w:r w:rsidRPr="008B6655">
        <w:t>mice</w:t>
      </w:r>
    </w:p>
    <w:p w14:paraId="7F0A0B27" w14:textId="77777777" w:rsidR="008B6655" w:rsidRPr="008B6655" w:rsidRDefault="008B6655" w:rsidP="008B6655">
      <w:pPr>
        <w:pStyle w:val="ListParagraph"/>
        <w:numPr>
          <w:ilvl w:val="1"/>
          <w:numId w:val="1"/>
        </w:numPr>
        <w:tabs>
          <w:tab w:val="left" w:pos="735"/>
        </w:tabs>
        <w:spacing w:before="63"/>
        <w:ind w:right="115" w:hanging="274"/>
        <w:jc w:val="both"/>
      </w:pPr>
      <w:r w:rsidRPr="008B6655">
        <w:t xml:space="preserve">Ordway DJ, Shang S, Henao-Tamayo M, Obregon-Henao A, </w:t>
      </w:r>
      <w:proofErr w:type="spellStart"/>
      <w:r w:rsidRPr="008B6655">
        <w:t>Nold</w:t>
      </w:r>
      <w:proofErr w:type="spellEnd"/>
      <w:r w:rsidRPr="008B6655">
        <w:t xml:space="preserve"> L, Caraway M, Shanley CA</w:t>
      </w:r>
      <w:proofErr w:type="gramStart"/>
      <w:r w:rsidRPr="008B6655">
        <w:t xml:space="preserve">,  </w:t>
      </w:r>
      <w:proofErr w:type="spellStart"/>
      <w:r w:rsidRPr="008B6655">
        <w:t>Basaraba</w:t>
      </w:r>
      <w:proofErr w:type="spellEnd"/>
      <w:proofErr w:type="gramEnd"/>
      <w:r w:rsidRPr="008B6655">
        <w:t xml:space="preserve"> RJ, Duncan CG, Orme IM. Mycobacterium </w:t>
      </w:r>
      <w:proofErr w:type="spellStart"/>
      <w:r w:rsidRPr="008B6655">
        <w:t>bovis</w:t>
      </w:r>
      <w:proofErr w:type="spellEnd"/>
      <w:r w:rsidRPr="008B6655">
        <w:t xml:space="preserve"> BCG-Mediated Protection against W-Beijing Strains of Mycobacterium tuberculosis Is Diminished Concomitant with the Emergence of Regulatory T Cells. </w:t>
      </w:r>
      <w:proofErr w:type="spellStart"/>
      <w:r w:rsidRPr="008B6655">
        <w:t>Clin</w:t>
      </w:r>
      <w:proofErr w:type="spellEnd"/>
      <w:r w:rsidRPr="008B6655">
        <w:t xml:space="preserve"> Vaccine Immunol. 2011</w:t>
      </w:r>
      <w:proofErr w:type="gramStart"/>
      <w:r w:rsidRPr="008B6655">
        <w:t>;18:1527</w:t>
      </w:r>
      <w:proofErr w:type="gramEnd"/>
      <w:r w:rsidRPr="008B6655">
        <w:t>-35. PMID: 21795460;</w:t>
      </w:r>
      <w:r w:rsidRPr="008B6655">
        <w:rPr>
          <w:spacing w:val="-22"/>
        </w:rPr>
        <w:t xml:space="preserve"> </w:t>
      </w:r>
      <w:r w:rsidRPr="008B6655">
        <w:t>PMCID:</w:t>
      </w:r>
    </w:p>
    <w:p w14:paraId="3F5AD559" w14:textId="77777777" w:rsidR="008B6655" w:rsidRPr="008B6655" w:rsidRDefault="008B6655" w:rsidP="008B6655">
      <w:pPr>
        <w:pStyle w:val="ListParagraph"/>
        <w:numPr>
          <w:ilvl w:val="1"/>
          <w:numId w:val="1"/>
        </w:numPr>
        <w:tabs>
          <w:tab w:val="left" w:pos="735"/>
        </w:tabs>
        <w:spacing w:before="59"/>
        <w:ind w:right="368" w:hanging="274"/>
      </w:pPr>
      <w:r w:rsidRPr="008B6655">
        <w:t xml:space="preserve">Shang S, </w:t>
      </w:r>
      <w:proofErr w:type="spellStart"/>
      <w:r w:rsidRPr="008B6655">
        <w:t>Harton</w:t>
      </w:r>
      <w:proofErr w:type="spellEnd"/>
      <w:r w:rsidRPr="008B6655">
        <w:t xml:space="preserve"> M, Tamayo </w:t>
      </w:r>
      <w:r w:rsidRPr="008B6655">
        <w:rPr>
          <w:spacing w:val="-2"/>
        </w:rPr>
        <w:t xml:space="preserve">MH, </w:t>
      </w:r>
      <w:r w:rsidRPr="008B6655">
        <w:t xml:space="preserve">Shanley C, </w:t>
      </w:r>
      <w:proofErr w:type="spellStart"/>
      <w:r w:rsidRPr="008B6655">
        <w:t>Palanisamy</w:t>
      </w:r>
      <w:proofErr w:type="spellEnd"/>
      <w:r w:rsidRPr="008B6655">
        <w:t xml:space="preserve"> GS, Caraway M, Chan ED, </w:t>
      </w:r>
      <w:proofErr w:type="spellStart"/>
      <w:r w:rsidRPr="008B6655">
        <w:t>Basaraba</w:t>
      </w:r>
      <w:proofErr w:type="spellEnd"/>
      <w:r w:rsidRPr="008B6655">
        <w:t xml:space="preserve"> RJ, Orme IM, Ordway DJ. Increased Foxp3 expression in guinea pigs infected with W-Beijing strains of</w:t>
      </w:r>
      <w:r w:rsidRPr="008B6655">
        <w:rPr>
          <w:spacing w:val="-29"/>
        </w:rPr>
        <w:t xml:space="preserve"> </w:t>
      </w:r>
      <w:r w:rsidRPr="008B6655">
        <w:t>M. tuberculosis. Tuberculosis 2011 Sep;91(5):378-85 PMID:</w:t>
      </w:r>
      <w:r w:rsidRPr="008B6655">
        <w:rPr>
          <w:spacing w:val="-15"/>
        </w:rPr>
        <w:t xml:space="preserve"> </w:t>
      </w:r>
      <w:r w:rsidRPr="008B6655">
        <w:t>21737349</w:t>
      </w:r>
    </w:p>
    <w:p w14:paraId="1AB78CAE" w14:textId="77777777" w:rsidR="008B6655" w:rsidRPr="008B6655" w:rsidRDefault="008B6655" w:rsidP="008B6655">
      <w:pPr>
        <w:pStyle w:val="ListParagraph"/>
        <w:numPr>
          <w:ilvl w:val="1"/>
          <w:numId w:val="1"/>
        </w:numPr>
        <w:tabs>
          <w:tab w:val="left" w:pos="735"/>
        </w:tabs>
        <w:spacing w:before="59"/>
        <w:ind w:right="117" w:hanging="274"/>
        <w:jc w:val="both"/>
      </w:pPr>
      <w:r w:rsidRPr="008B6655">
        <w:t xml:space="preserve">Ordway D, Henao-Tamayo M, </w:t>
      </w:r>
      <w:proofErr w:type="spellStart"/>
      <w:r w:rsidRPr="008B6655">
        <w:t>Harton</w:t>
      </w:r>
      <w:proofErr w:type="spellEnd"/>
      <w:r w:rsidRPr="008B6655">
        <w:t xml:space="preserve"> M</w:t>
      </w:r>
      <w:proofErr w:type="gramStart"/>
      <w:r w:rsidRPr="008B6655">
        <w:t xml:space="preserve">,  </w:t>
      </w:r>
      <w:proofErr w:type="spellStart"/>
      <w:r w:rsidRPr="008B6655">
        <w:t>Palanisamy</w:t>
      </w:r>
      <w:proofErr w:type="spellEnd"/>
      <w:proofErr w:type="gramEnd"/>
      <w:r w:rsidRPr="008B6655">
        <w:t xml:space="preserve"> G,  </w:t>
      </w:r>
      <w:proofErr w:type="spellStart"/>
      <w:r w:rsidRPr="008B6655">
        <w:t>Troudt</w:t>
      </w:r>
      <w:proofErr w:type="spellEnd"/>
      <w:r w:rsidRPr="008B6655">
        <w:t xml:space="preserve">  J,  Shanley C,  </w:t>
      </w:r>
      <w:proofErr w:type="spellStart"/>
      <w:r w:rsidRPr="008B6655">
        <w:t>Basaraba</w:t>
      </w:r>
      <w:proofErr w:type="spellEnd"/>
      <w:r w:rsidRPr="008B6655">
        <w:t xml:space="preserve">  RJ, Orme IM. </w:t>
      </w:r>
      <w:hyperlink r:id="rId6">
        <w:r w:rsidRPr="008B6655">
          <w:t>The hypervirulent Mycobacterium tuberculosis strain HN878 induces a potent TH1 response</w:t>
        </w:r>
      </w:hyperlink>
      <w:r w:rsidRPr="008B6655">
        <w:t xml:space="preserve">  </w:t>
      </w:r>
      <w:hyperlink r:id="rId7">
        <w:r w:rsidRPr="008B6655">
          <w:t>followed by rapid down-regulation.</w:t>
        </w:r>
      </w:hyperlink>
      <w:r w:rsidRPr="008B6655">
        <w:t xml:space="preserve"> J Immunol. 2007 Jul 1;179(1):522-31. PMID:</w:t>
      </w:r>
      <w:r w:rsidRPr="008B6655">
        <w:rPr>
          <w:spacing w:val="-24"/>
        </w:rPr>
        <w:t xml:space="preserve"> </w:t>
      </w:r>
      <w:r w:rsidRPr="008B6655">
        <w:t>17579073.</w:t>
      </w:r>
    </w:p>
    <w:p w14:paraId="0E9C9E6B" w14:textId="77777777" w:rsidR="008B6655" w:rsidRPr="008B6655" w:rsidRDefault="008B6655" w:rsidP="008B6655">
      <w:pPr>
        <w:jc w:val="both"/>
      </w:pPr>
    </w:p>
    <w:p w14:paraId="297632FC" w14:textId="77777777" w:rsidR="008B6655" w:rsidRPr="008B6655" w:rsidRDefault="008B6655" w:rsidP="008B6655">
      <w:pPr>
        <w:pStyle w:val="ListParagraph"/>
        <w:numPr>
          <w:ilvl w:val="1"/>
          <w:numId w:val="4"/>
        </w:numPr>
        <w:tabs>
          <w:tab w:val="left" w:pos="372"/>
        </w:tabs>
        <w:spacing w:before="77"/>
        <w:ind w:right="276" w:hanging="271"/>
      </w:pPr>
      <w:r w:rsidRPr="008B6655">
        <w:t xml:space="preserve">Recently, while studying a new strain of mice in order to develop a new vaccine screening model, I found a predominant cell type in the lungs of three different murine models that develop lung necrosis after </w:t>
      </w:r>
      <w:r w:rsidRPr="008B6655">
        <w:rPr>
          <w:i/>
        </w:rPr>
        <w:t xml:space="preserve">M. tuberculosis </w:t>
      </w:r>
      <w:r w:rsidRPr="008B6655">
        <w:t>infection. In contrast, these cells were barely present in control strains that did not undergo necrosis. MDSCs (Myeloid Derived Suppressor cells) have previously been described in cancer models and in models of chronic inflammation where, importantly, they have been shown to have a potent immunosuppressive effect that can adversely affect disease</w:t>
      </w:r>
      <w:r w:rsidRPr="008B6655">
        <w:rPr>
          <w:spacing w:val="-18"/>
        </w:rPr>
        <w:t xml:space="preserve"> </w:t>
      </w:r>
      <w:r w:rsidRPr="008B6655">
        <w:t>outcome.</w:t>
      </w:r>
    </w:p>
    <w:p w14:paraId="368EA54B" w14:textId="77777777" w:rsidR="008B6655" w:rsidRPr="008B6655" w:rsidRDefault="008B6655" w:rsidP="008B6655">
      <w:pPr>
        <w:pStyle w:val="ListParagraph"/>
        <w:numPr>
          <w:ilvl w:val="2"/>
          <w:numId w:val="4"/>
        </w:numPr>
        <w:tabs>
          <w:tab w:val="left" w:pos="732"/>
        </w:tabs>
        <w:spacing w:before="58"/>
        <w:ind w:right="114" w:hanging="271"/>
        <w:jc w:val="both"/>
      </w:pPr>
      <w:r w:rsidRPr="008B6655">
        <w:t xml:space="preserve">Henao-Tamayo M, </w:t>
      </w:r>
      <w:proofErr w:type="spellStart"/>
      <w:r w:rsidRPr="008B6655">
        <w:t>Obregón-Henao</w:t>
      </w:r>
      <w:proofErr w:type="spellEnd"/>
      <w:r w:rsidRPr="008B6655">
        <w:t xml:space="preserve"> A, </w:t>
      </w:r>
      <w:proofErr w:type="spellStart"/>
      <w:r w:rsidRPr="008B6655">
        <w:t>Creissen</w:t>
      </w:r>
      <w:proofErr w:type="spellEnd"/>
      <w:r w:rsidRPr="008B6655">
        <w:t xml:space="preserve"> E, Orme I, Shanley C, and Ordway D. </w:t>
      </w:r>
      <w:r w:rsidRPr="008B6655">
        <w:lastRenderedPageBreak/>
        <w:t>Differential expression of BCG vaccine derived efficacy in C3Heb/</w:t>
      </w:r>
      <w:proofErr w:type="spellStart"/>
      <w:r w:rsidRPr="008B6655">
        <w:t>FeJ</w:t>
      </w:r>
      <w:proofErr w:type="spellEnd"/>
      <w:r w:rsidRPr="008B6655">
        <w:t xml:space="preserve"> and C3H/</w:t>
      </w:r>
      <w:proofErr w:type="spellStart"/>
      <w:r w:rsidRPr="008B6655">
        <w:t>HeOuJ</w:t>
      </w:r>
      <w:proofErr w:type="spellEnd"/>
      <w:r w:rsidRPr="008B6655">
        <w:t xml:space="preserve"> mice exposed to a clinical strain of Mycobacterium tuberculosis, </w:t>
      </w:r>
      <w:proofErr w:type="spellStart"/>
      <w:r w:rsidRPr="008B6655">
        <w:t>Clin</w:t>
      </w:r>
      <w:proofErr w:type="spellEnd"/>
      <w:r w:rsidRPr="008B6655">
        <w:t xml:space="preserve"> Vaccine Immunol. 2015 Jan;22(1):91-8. PubMed PMID: 25392011; PMCID:</w:t>
      </w:r>
      <w:r w:rsidRPr="008B6655">
        <w:rPr>
          <w:spacing w:val="50"/>
        </w:rPr>
        <w:t xml:space="preserve"> </w:t>
      </w:r>
      <w:r w:rsidRPr="008B6655">
        <w:t>PMC4278923.</w:t>
      </w:r>
    </w:p>
    <w:p w14:paraId="19680D7C" w14:textId="77777777" w:rsidR="008B6655" w:rsidRDefault="008B6655" w:rsidP="008B6655">
      <w:pPr>
        <w:pStyle w:val="ListParagraph"/>
        <w:numPr>
          <w:ilvl w:val="2"/>
          <w:numId w:val="4"/>
        </w:numPr>
        <w:tabs>
          <w:tab w:val="left" w:pos="732"/>
        </w:tabs>
        <w:spacing w:before="58"/>
        <w:ind w:right="114" w:hanging="271"/>
        <w:jc w:val="both"/>
      </w:pPr>
      <w:proofErr w:type="spellStart"/>
      <w:r w:rsidRPr="008B6655">
        <w:t>Obregón-Henao</w:t>
      </w:r>
      <w:proofErr w:type="spellEnd"/>
      <w:r w:rsidRPr="008B6655">
        <w:t xml:space="preserve"> A, </w:t>
      </w:r>
      <w:r w:rsidRPr="008B6655">
        <w:rPr>
          <w:u w:val="single"/>
        </w:rPr>
        <w:t>Henao-Tamayo M</w:t>
      </w:r>
      <w:r w:rsidRPr="008B6655">
        <w:t xml:space="preserve">, Orme I and Ordway DJ. Gr1intCD11b+ Myeloid-Derived Suppressor Cells in Mycobacterium tuberculosis Infection. </w:t>
      </w:r>
      <w:proofErr w:type="spellStart"/>
      <w:r w:rsidRPr="008B6655">
        <w:t>Plos</w:t>
      </w:r>
      <w:proofErr w:type="spellEnd"/>
      <w:r w:rsidRPr="008B6655">
        <w:t xml:space="preserve"> One. 2013 Nov 1;8(11). PMID: 24224058; PMCID:</w:t>
      </w:r>
      <w:r w:rsidRPr="008B6655">
        <w:rPr>
          <w:spacing w:val="44"/>
        </w:rPr>
        <w:t xml:space="preserve"> </w:t>
      </w:r>
      <w:r w:rsidRPr="008B6655">
        <w:t>PMC3815237.</w:t>
      </w:r>
    </w:p>
    <w:p w14:paraId="59370BFD" w14:textId="77777777" w:rsidR="00651B1A" w:rsidRPr="008B6655" w:rsidRDefault="00651B1A" w:rsidP="00774922">
      <w:pPr>
        <w:pStyle w:val="ListParagraph"/>
        <w:numPr>
          <w:ilvl w:val="0"/>
          <w:numId w:val="4"/>
        </w:numPr>
        <w:tabs>
          <w:tab w:val="left" w:pos="732"/>
        </w:tabs>
        <w:spacing w:before="58"/>
        <w:ind w:right="114"/>
        <w:sectPr w:rsidR="00651B1A" w:rsidRPr="008B6655" w:rsidSect="008B6655">
          <w:pgSz w:w="12240" w:h="15840"/>
          <w:pgMar w:top="1440" w:right="1080" w:bottom="1440" w:left="1080" w:header="720" w:footer="720" w:gutter="0"/>
          <w:cols w:space="720"/>
        </w:sectPr>
      </w:pPr>
    </w:p>
    <w:p w14:paraId="2FD3E179" w14:textId="77777777" w:rsidR="00651B1A" w:rsidRDefault="00651B1A" w:rsidP="008B6655">
      <w:pPr>
        <w:pStyle w:val="BodyText"/>
        <w:spacing w:line="244" w:lineRule="auto"/>
        <w:ind w:left="0" w:right="2219"/>
        <w:rPr>
          <w:b/>
          <w:u w:val="thick"/>
        </w:rPr>
      </w:pPr>
    </w:p>
    <w:p w14:paraId="47D9FC5A" w14:textId="77777777" w:rsidR="008B6655" w:rsidRPr="008B6655" w:rsidRDefault="008B6655" w:rsidP="008B6655">
      <w:pPr>
        <w:pStyle w:val="BodyText"/>
        <w:spacing w:line="244" w:lineRule="auto"/>
        <w:ind w:left="0" w:right="2219"/>
      </w:pPr>
      <w:r w:rsidRPr="008B6655">
        <w:rPr>
          <w:b/>
          <w:u w:val="thick"/>
        </w:rPr>
        <w:t xml:space="preserve">Complete list of publications: </w:t>
      </w:r>
      <w:hyperlink r:id="rId8">
        <w:r w:rsidRPr="008B6655">
          <w:rPr>
            <w:color w:val="2E498A"/>
            <w:u w:val="single" w:color="2E498A"/>
          </w:rPr>
          <w:t>http://www.ncbi.nlm.nih.gov/sites/myncbi/marcela.henao-</w:t>
        </w:r>
      </w:hyperlink>
      <w:r w:rsidRPr="008B6655">
        <w:rPr>
          <w:color w:val="2E498A"/>
          <w:u w:val="single" w:color="2E498A"/>
        </w:rPr>
        <w:t xml:space="preserve"> </w:t>
      </w:r>
      <w:hyperlink r:id="rId9">
        <w:r w:rsidRPr="008B6655">
          <w:rPr>
            <w:color w:val="2E498A"/>
            <w:u w:val="single" w:color="2E498A"/>
          </w:rPr>
          <w:t>tamayo.2/bibliography/40832324/public/</w:t>
        </w:r>
        <w:proofErr w:type="gramStart"/>
        <w:r w:rsidRPr="008B6655">
          <w:rPr>
            <w:color w:val="2E498A"/>
            <w:u w:val="single" w:color="2E498A"/>
          </w:rPr>
          <w:t>?sort</w:t>
        </w:r>
        <w:proofErr w:type="gramEnd"/>
        <w:r w:rsidRPr="008B6655">
          <w:rPr>
            <w:color w:val="2E498A"/>
            <w:u w:val="single" w:color="2E498A"/>
          </w:rPr>
          <w:t>=date&amp;direction=ascending</w:t>
        </w:r>
      </w:hyperlink>
      <w:r w:rsidRPr="008B6655">
        <w:t>.</w:t>
      </w:r>
    </w:p>
    <w:p w14:paraId="10B2EC47" w14:textId="77777777" w:rsidR="008B6655" w:rsidRPr="008B6655" w:rsidRDefault="008B6655" w:rsidP="008B6655">
      <w:pPr>
        <w:pStyle w:val="BodyText"/>
        <w:ind w:left="0"/>
      </w:pPr>
    </w:p>
    <w:p w14:paraId="3B1F22A1" w14:textId="77777777" w:rsidR="008B6655" w:rsidRPr="008B6655" w:rsidRDefault="008B6655" w:rsidP="008B6655">
      <w:pPr>
        <w:pStyle w:val="Heading1"/>
        <w:numPr>
          <w:ilvl w:val="0"/>
          <w:numId w:val="4"/>
        </w:numPr>
        <w:tabs>
          <w:tab w:val="left" w:pos="383"/>
        </w:tabs>
        <w:spacing w:before="93" w:line="480" w:lineRule="auto"/>
        <w:ind w:right="7110" w:firstLine="0"/>
        <w:jc w:val="left"/>
        <w:rPr>
          <w:u w:val="none"/>
        </w:rPr>
      </w:pPr>
      <w:r w:rsidRPr="008B6655">
        <w:rPr>
          <w:u w:val="none"/>
        </w:rPr>
        <w:t xml:space="preserve">Research Support </w:t>
      </w:r>
      <w:r w:rsidRPr="008B6655">
        <w:rPr>
          <w:u w:val="thick"/>
        </w:rPr>
        <w:t>Ongoing Research</w:t>
      </w:r>
      <w:r w:rsidRPr="008B6655">
        <w:rPr>
          <w:spacing w:val="-4"/>
          <w:u w:val="thick"/>
        </w:rPr>
        <w:t xml:space="preserve"> </w:t>
      </w:r>
    </w:p>
    <w:p w14:paraId="3480553A" w14:textId="77777777" w:rsidR="008B6655" w:rsidRPr="008B6655" w:rsidRDefault="008B6655" w:rsidP="008B6655">
      <w:pPr>
        <w:jc w:val="both"/>
        <w:rPr>
          <w:lang w:val="es-ES"/>
        </w:rPr>
      </w:pPr>
      <w:r w:rsidRPr="008B6655">
        <w:rPr>
          <w:b/>
          <w:lang w:val="es-ES"/>
        </w:rPr>
        <w:t xml:space="preserve">1 R01 AI127475 - 01AI  </w:t>
      </w:r>
      <w:r w:rsidRPr="008B6655">
        <w:rPr>
          <w:lang w:val="es-ES"/>
        </w:rPr>
        <w:t>(Henao-</w:t>
      </w:r>
      <w:proofErr w:type="spellStart"/>
      <w:r w:rsidRPr="008B6655">
        <w:rPr>
          <w:lang w:val="es-ES"/>
        </w:rPr>
        <w:t>Tamayo,PI</w:t>
      </w:r>
      <w:proofErr w:type="spellEnd"/>
      <w:r w:rsidRPr="008B6655">
        <w:rPr>
          <w:lang w:val="es-ES"/>
        </w:rPr>
        <w:t>)</w:t>
      </w:r>
      <w:r w:rsidRPr="008B6655">
        <w:rPr>
          <w:lang w:val="es-ES"/>
        </w:rPr>
        <w:tab/>
      </w:r>
      <w:r w:rsidRPr="008B6655">
        <w:rPr>
          <w:lang w:val="es-ES"/>
        </w:rPr>
        <w:tab/>
        <w:t xml:space="preserve">     07/01/2017 – 06/30/2021</w:t>
      </w:r>
      <w:r w:rsidRPr="008B6655">
        <w:rPr>
          <w:lang w:val="es-ES"/>
        </w:rPr>
        <w:tab/>
      </w:r>
      <w:r w:rsidRPr="008B6655">
        <w:rPr>
          <w:lang w:val="es-ES"/>
        </w:rPr>
        <w:tab/>
        <w:t>4.0 calendar</w:t>
      </w:r>
    </w:p>
    <w:p w14:paraId="3A526AA3" w14:textId="77777777" w:rsidR="008B6655" w:rsidRPr="008B6655" w:rsidRDefault="008B6655" w:rsidP="008B6655">
      <w:pPr>
        <w:jc w:val="both"/>
      </w:pPr>
      <w:r w:rsidRPr="008B6655">
        <w:t>NIH/NIAID</w:t>
      </w:r>
      <w:r w:rsidRPr="008B6655">
        <w:tab/>
      </w:r>
      <w:r w:rsidRPr="008B6655">
        <w:tab/>
      </w:r>
      <w:r w:rsidRPr="008B6655">
        <w:tab/>
      </w:r>
      <w:r w:rsidRPr="008B6655">
        <w:tab/>
      </w:r>
      <w:r w:rsidRPr="008B6655">
        <w:tab/>
      </w:r>
      <w:r w:rsidRPr="008B6655">
        <w:tab/>
        <w:t xml:space="preserve">     $1,520,000</w:t>
      </w:r>
    </w:p>
    <w:p w14:paraId="06D1BD85" w14:textId="77777777" w:rsidR="008B6655" w:rsidRPr="008B6655" w:rsidRDefault="008B6655" w:rsidP="008B6655">
      <w:pPr>
        <w:jc w:val="both"/>
      </w:pPr>
      <w:r w:rsidRPr="008B6655">
        <w:t>“Vaccine induced memory immunity in tuberculosis”</w:t>
      </w:r>
    </w:p>
    <w:p w14:paraId="376043AD" w14:textId="77777777" w:rsidR="008B6655" w:rsidRPr="00774922" w:rsidRDefault="008B6655" w:rsidP="008B6655">
      <w:pPr>
        <w:pStyle w:val="ListParagraph"/>
        <w:ind w:left="0" w:firstLine="0"/>
      </w:pPr>
      <w:r w:rsidRPr="00774922">
        <w:t>The purpose of this R01 application is to investigate whether memory immunity induced in mice after vaccination with different types of candidates [</w:t>
      </w:r>
      <w:proofErr w:type="spellStart"/>
      <w:r w:rsidRPr="00774922">
        <w:t>rBCG</w:t>
      </w:r>
      <w:proofErr w:type="spellEnd"/>
      <w:r w:rsidRPr="00774922">
        <w:t>, protein fusion in adjuvant, live attenuated mutant] induce similar or different subsets of CD4 memory T cells.</w:t>
      </w:r>
    </w:p>
    <w:p w14:paraId="03110BB5" w14:textId="77777777" w:rsidR="008B6655" w:rsidRPr="008B6655" w:rsidRDefault="008B6655" w:rsidP="008B6655">
      <w:pPr>
        <w:pStyle w:val="ListParagraph"/>
        <w:ind w:left="0" w:firstLine="0"/>
        <w:rPr>
          <w:i/>
        </w:rPr>
      </w:pPr>
    </w:p>
    <w:p w14:paraId="3FFAD9A6" w14:textId="77777777" w:rsidR="008B6655" w:rsidRPr="008B6655" w:rsidRDefault="008B6655" w:rsidP="008B6655">
      <w:r w:rsidRPr="008B6655">
        <w:rPr>
          <w:b/>
        </w:rPr>
        <w:t>CSU - Internal Facility</w:t>
      </w:r>
      <w:r w:rsidRPr="008B6655">
        <w:t xml:space="preserve">  (</w:t>
      </w:r>
      <w:proofErr w:type="spellStart"/>
      <w:r w:rsidRPr="008B6655">
        <w:t>Henao-Tamayo</w:t>
      </w:r>
      <w:proofErr w:type="gramStart"/>
      <w:r w:rsidRPr="008B6655">
        <w:t>,PI</w:t>
      </w:r>
      <w:proofErr w:type="spellEnd"/>
      <w:proofErr w:type="gramEnd"/>
      <w:r w:rsidRPr="008B6655">
        <w:t>)</w:t>
      </w:r>
      <w:r w:rsidRPr="008B6655">
        <w:tab/>
        <w:t xml:space="preserve">      07/01/2016 - 06/30/2019</w:t>
      </w:r>
      <w:r w:rsidRPr="008B6655">
        <w:tab/>
        <w:t>1.77 calendar</w:t>
      </w:r>
    </w:p>
    <w:p w14:paraId="157C864F" w14:textId="77777777" w:rsidR="008B6655" w:rsidRPr="008B6655" w:rsidRDefault="008B6655" w:rsidP="008B6655">
      <w:r w:rsidRPr="008B6655">
        <w:t>Colorado State University</w:t>
      </w:r>
      <w:r w:rsidRPr="008B6655">
        <w:tab/>
      </w:r>
      <w:r w:rsidRPr="008B6655">
        <w:tab/>
      </w:r>
      <w:r w:rsidRPr="008B6655">
        <w:tab/>
      </w:r>
      <w:r w:rsidRPr="008B6655">
        <w:tab/>
        <w:t xml:space="preserve">      $250,000</w:t>
      </w:r>
    </w:p>
    <w:p w14:paraId="65393660" w14:textId="77777777" w:rsidR="008B6655" w:rsidRPr="008B6655" w:rsidRDefault="008B6655" w:rsidP="008B6655">
      <w:r w:rsidRPr="008B6655">
        <w:t>"Flow Cytometry Core Facility"</w:t>
      </w:r>
    </w:p>
    <w:p w14:paraId="5EE7EB1F" w14:textId="77777777" w:rsidR="008B6655" w:rsidRDefault="008B6655" w:rsidP="008B6655">
      <w:r w:rsidRPr="008B6655">
        <w:t>The purpose of this core is to manage multiple flow cytometers across the campus, provide support and continued training for current and potential users.</w:t>
      </w:r>
    </w:p>
    <w:p w14:paraId="14B7F416" w14:textId="77777777" w:rsidR="00C533D1" w:rsidRDefault="00C533D1" w:rsidP="00C533D1">
      <w:pPr>
        <w:adjustRightInd w:val="0"/>
        <w:rPr>
          <w:b/>
        </w:rPr>
      </w:pPr>
    </w:p>
    <w:p w14:paraId="7208D32F" w14:textId="77777777" w:rsidR="00C533D1" w:rsidRPr="008B6655" w:rsidRDefault="00C533D1" w:rsidP="00C533D1">
      <w:pPr>
        <w:adjustRightInd w:val="0"/>
      </w:pPr>
      <w:r w:rsidRPr="008B6655">
        <w:rPr>
          <w:b/>
        </w:rPr>
        <w:t xml:space="preserve">1 R01AI105053-01  </w:t>
      </w:r>
      <w:r w:rsidRPr="008B6655">
        <w:t>(</w:t>
      </w:r>
      <w:proofErr w:type="spellStart"/>
      <w:r w:rsidRPr="008B6655">
        <w:t>Rodell</w:t>
      </w:r>
      <w:proofErr w:type="spellEnd"/>
      <w:r w:rsidRPr="008B6655">
        <w:t>, PI)</w:t>
      </w:r>
      <w:r w:rsidRPr="008B6655">
        <w:tab/>
      </w:r>
      <w:r w:rsidRPr="008B6655">
        <w:tab/>
      </w:r>
      <w:r w:rsidRPr="008B6655">
        <w:tab/>
        <w:t xml:space="preserve">      08/22/2013 – 07/31/2018</w:t>
      </w:r>
      <w:r w:rsidRPr="008B6655">
        <w:tab/>
        <w:t>2.40 calendar</w:t>
      </w:r>
    </w:p>
    <w:p w14:paraId="579A9B92" w14:textId="77777777" w:rsidR="00C533D1" w:rsidRPr="008B6655" w:rsidRDefault="00C533D1" w:rsidP="00C533D1">
      <w:pPr>
        <w:adjustRightInd w:val="0"/>
      </w:pPr>
      <w:r w:rsidRPr="008B6655">
        <w:t>NIH/NIAID</w:t>
      </w:r>
      <w:r w:rsidRPr="008B6655">
        <w:tab/>
      </w:r>
      <w:r w:rsidRPr="008B6655">
        <w:tab/>
      </w:r>
      <w:r w:rsidRPr="008B6655">
        <w:tab/>
      </w:r>
      <w:r w:rsidRPr="008B6655">
        <w:tab/>
      </w:r>
      <w:r w:rsidRPr="008B6655">
        <w:tab/>
      </w:r>
      <w:r w:rsidRPr="008B6655">
        <w:tab/>
        <w:t xml:space="preserve">      $1,487,000 (sub only)</w:t>
      </w:r>
      <w:r w:rsidRPr="008B6655">
        <w:tab/>
      </w:r>
    </w:p>
    <w:p w14:paraId="614F26A6" w14:textId="77777777" w:rsidR="00C533D1" w:rsidRPr="008B6655" w:rsidRDefault="00C533D1" w:rsidP="00C533D1">
      <w:pPr>
        <w:adjustRightInd w:val="0"/>
      </w:pPr>
      <w:r w:rsidRPr="008B6655">
        <w:t>“Recombinant yeast vaccines for sensitive and drug-resistant M. tuberculosis”</w:t>
      </w:r>
    </w:p>
    <w:p w14:paraId="348A9CC0" w14:textId="77777777" w:rsidR="00C533D1" w:rsidRPr="00774922" w:rsidRDefault="00C533D1" w:rsidP="00C533D1">
      <w:r w:rsidRPr="00774922">
        <w:t xml:space="preserve">The purpose of this subcontract to </w:t>
      </w:r>
      <w:proofErr w:type="spellStart"/>
      <w:r w:rsidRPr="00774922">
        <w:t>GlobeImmune</w:t>
      </w:r>
      <w:proofErr w:type="spellEnd"/>
      <w:r w:rsidRPr="00774922">
        <w:t xml:space="preserve"> is to test the efficacy of TB vaccines made using their unique yeast based expression platform. We will immunize animals with these vaccines and test their capacity to protect against subsequent infection with TB using our standard animal challenge models at CSU</w:t>
      </w:r>
    </w:p>
    <w:p w14:paraId="44AC418C" w14:textId="77777777" w:rsidR="00C533D1" w:rsidRDefault="00C533D1" w:rsidP="00C533D1">
      <w:pPr>
        <w:rPr>
          <w:i/>
        </w:rPr>
      </w:pPr>
    </w:p>
    <w:p w14:paraId="21D7E214" w14:textId="77777777" w:rsidR="00C533D1" w:rsidRPr="008B6655" w:rsidRDefault="00C533D1" w:rsidP="008B6655"/>
    <w:p w14:paraId="0233F3D6" w14:textId="77777777" w:rsidR="008B6655" w:rsidRPr="008B6655" w:rsidRDefault="008B6655" w:rsidP="008B6655">
      <w:pPr>
        <w:pStyle w:val="ListParagraph"/>
        <w:ind w:firstLine="0"/>
        <w:rPr>
          <w:i/>
        </w:rPr>
      </w:pPr>
    </w:p>
    <w:p w14:paraId="27E8C760" w14:textId="77777777" w:rsidR="008B6548" w:rsidRPr="008B6655" w:rsidRDefault="00774922">
      <w:bookmarkStart w:id="0" w:name="_GoBack"/>
      <w:bookmarkEnd w:id="0"/>
    </w:p>
    <w:sectPr w:rsidR="008B6548" w:rsidRPr="008B6655" w:rsidSect="00BD2FDC">
      <w:type w:val="continuous"/>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66A4"/>
    <w:multiLevelType w:val="hybridMultilevel"/>
    <w:tmpl w:val="FE688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01A92"/>
    <w:multiLevelType w:val="hybridMultilevel"/>
    <w:tmpl w:val="F2402B20"/>
    <w:lvl w:ilvl="0" w:tplc="E9587AAE">
      <w:numFmt w:val="bullet"/>
      <w:lvlText w:val="•"/>
      <w:lvlJc w:val="left"/>
      <w:pPr>
        <w:ind w:left="460" w:hanging="360"/>
      </w:pPr>
      <w:rPr>
        <w:rFonts w:ascii="Arial" w:eastAsia="Arial" w:hAnsi="Arial" w:cs="Arial" w:hint="default"/>
        <w:w w:val="131"/>
        <w:sz w:val="22"/>
        <w:szCs w:val="22"/>
      </w:rPr>
    </w:lvl>
    <w:lvl w:ilvl="1" w:tplc="0C8489D4">
      <w:numFmt w:val="bullet"/>
      <w:lvlText w:val="•"/>
      <w:lvlJc w:val="left"/>
      <w:pPr>
        <w:ind w:left="1516" w:hanging="360"/>
      </w:pPr>
      <w:rPr>
        <w:rFonts w:hint="default"/>
      </w:rPr>
    </w:lvl>
    <w:lvl w:ilvl="2" w:tplc="028E4D50">
      <w:numFmt w:val="bullet"/>
      <w:lvlText w:val="•"/>
      <w:lvlJc w:val="left"/>
      <w:pPr>
        <w:ind w:left="2572" w:hanging="360"/>
      </w:pPr>
      <w:rPr>
        <w:rFonts w:hint="default"/>
      </w:rPr>
    </w:lvl>
    <w:lvl w:ilvl="3" w:tplc="79D08B4A">
      <w:numFmt w:val="bullet"/>
      <w:lvlText w:val="•"/>
      <w:lvlJc w:val="left"/>
      <w:pPr>
        <w:ind w:left="3628" w:hanging="360"/>
      </w:pPr>
      <w:rPr>
        <w:rFonts w:hint="default"/>
      </w:rPr>
    </w:lvl>
    <w:lvl w:ilvl="4" w:tplc="3036E362">
      <w:numFmt w:val="bullet"/>
      <w:lvlText w:val="•"/>
      <w:lvlJc w:val="left"/>
      <w:pPr>
        <w:ind w:left="4684" w:hanging="360"/>
      </w:pPr>
      <w:rPr>
        <w:rFonts w:hint="default"/>
      </w:rPr>
    </w:lvl>
    <w:lvl w:ilvl="5" w:tplc="EA5C6D22">
      <w:numFmt w:val="bullet"/>
      <w:lvlText w:val="•"/>
      <w:lvlJc w:val="left"/>
      <w:pPr>
        <w:ind w:left="5740" w:hanging="360"/>
      </w:pPr>
      <w:rPr>
        <w:rFonts w:hint="default"/>
      </w:rPr>
    </w:lvl>
    <w:lvl w:ilvl="6" w:tplc="399684BE">
      <w:numFmt w:val="bullet"/>
      <w:lvlText w:val="•"/>
      <w:lvlJc w:val="left"/>
      <w:pPr>
        <w:ind w:left="6796" w:hanging="360"/>
      </w:pPr>
      <w:rPr>
        <w:rFonts w:hint="default"/>
      </w:rPr>
    </w:lvl>
    <w:lvl w:ilvl="7" w:tplc="CB44AF3C">
      <w:numFmt w:val="bullet"/>
      <w:lvlText w:val="•"/>
      <w:lvlJc w:val="left"/>
      <w:pPr>
        <w:ind w:left="7852" w:hanging="360"/>
      </w:pPr>
      <w:rPr>
        <w:rFonts w:hint="default"/>
      </w:rPr>
    </w:lvl>
    <w:lvl w:ilvl="8" w:tplc="1BD8B770">
      <w:numFmt w:val="bullet"/>
      <w:lvlText w:val="•"/>
      <w:lvlJc w:val="left"/>
      <w:pPr>
        <w:ind w:left="8908" w:hanging="360"/>
      </w:pPr>
      <w:rPr>
        <w:rFonts w:hint="default"/>
      </w:rPr>
    </w:lvl>
  </w:abstractNum>
  <w:abstractNum w:abstractNumId="2">
    <w:nsid w:val="0C3C03CF"/>
    <w:multiLevelType w:val="hybridMultilevel"/>
    <w:tmpl w:val="9E18762E"/>
    <w:lvl w:ilvl="0" w:tplc="55D409A8">
      <w:start w:val="1"/>
      <w:numFmt w:val="upperLetter"/>
      <w:lvlText w:val="%1."/>
      <w:lvlJc w:val="left"/>
      <w:pPr>
        <w:ind w:left="100" w:hanging="279"/>
        <w:jc w:val="right"/>
      </w:pPr>
      <w:rPr>
        <w:rFonts w:ascii="Arial" w:eastAsia="Arial" w:hAnsi="Arial" w:cs="Arial" w:hint="default"/>
        <w:b/>
        <w:bCs/>
        <w:spacing w:val="-6"/>
        <w:w w:val="100"/>
        <w:sz w:val="22"/>
        <w:szCs w:val="22"/>
      </w:rPr>
    </w:lvl>
    <w:lvl w:ilvl="1" w:tplc="BC520BB8">
      <w:start w:val="1"/>
      <w:numFmt w:val="decimal"/>
      <w:lvlText w:val="%2."/>
      <w:lvlJc w:val="left"/>
      <w:pPr>
        <w:ind w:left="371" w:hanging="272"/>
      </w:pPr>
      <w:rPr>
        <w:rFonts w:ascii="Arial" w:eastAsia="Arial" w:hAnsi="Arial" w:cs="Arial" w:hint="default"/>
        <w:spacing w:val="-1"/>
        <w:w w:val="100"/>
        <w:sz w:val="22"/>
        <w:szCs w:val="22"/>
      </w:rPr>
    </w:lvl>
    <w:lvl w:ilvl="2" w:tplc="E14469BA">
      <w:start w:val="1"/>
      <w:numFmt w:val="lowerLetter"/>
      <w:lvlText w:val="%3."/>
      <w:lvlJc w:val="left"/>
      <w:pPr>
        <w:ind w:left="731" w:hanging="272"/>
      </w:pPr>
      <w:rPr>
        <w:rFonts w:ascii="Arial" w:eastAsia="Arial" w:hAnsi="Arial" w:cs="Arial" w:hint="default"/>
        <w:spacing w:val="-1"/>
        <w:w w:val="100"/>
        <w:sz w:val="22"/>
        <w:szCs w:val="22"/>
      </w:rPr>
    </w:lvl>
    <w:lvl w:ilvl="3" w:tplc="84A0874C">
      <w:numFmt w:val="bullet"/>
      <w:lvlText w:val="•"/>
      <w:lvlJc w:val="left"/>
      <w:pPr>
        <w:ind w:left="2025" w:hanging="272"/>
      </w:pPr>
      <w:rPr>
        <w:rFonts w:hint="default"/>
      </w:rPr>
    </w:lvl>
    <w:lvl w:ilvl="4" w:tplc="D3B2F01E">
      <w:numFmt w:val="bullet"/>
      <w:lvlText w:val="•"/>
      <w:lvlJc w:val="left"/>
      <w:pPr>
        <w:ind w:left="3310" w:hanging="272"/>
      </w:pPr>
      <w:rPr>
        <w:rFonts w:hint="default"/>
      </w:rPr>
    </w:lvl>
    <w:lvl w:ilvl="5" w:tplc="524804F0">
      <w:numFmt w:val="bullet"/>
      <w:lvlText w:val="•"/>
      <w:lvlJc w:val="left"/>
      <w:pPr>
        <w:ind w:left="4595" w:hanging="272"/>
      </w:pPr>
      <w:rPr>
        <w:rFonts w:hint="default"/>
      </w:rPr>
    </w:lvl>
    <w:lvl w:ilvl="6" w:tplc="A6B4CD4A">
      <w:numFmt w:val="bullet"/>
      <w:lvlText w:val="•"/>
      <w:lvlJc w:val="left"/>
      <w:pPr>
        <w:ind w:left="5880" w:hanging="272"/>
      </w:pPr>
      <w:rPr>
        <w:rFonts w:hint="default"/>
      </w:rPr>
    </w:lvl>
    <w:lvl w:ilvl="7" w:tplc="05829240">
      <w:numFmt w:val="bullet"/>
      <w:lvlText w:val="•"/>
      <w:lvlJc w:val="left"/>
      <w:pPr>
        <w:ind w:left="7165" w:hanging="272"/>
      </w:pPr>
      <w:rPr>
        <w:rFonts w:hint="default"/>
      </w:rPr>
    </w:lvl>
    <w:lvl w:ilvl="8" w:tplc="0C080FC0">
      <w:numFmt w:val="bullet"/>
      <w:lvlText w:val="•"/>
      <w:lvlJc w:val="left"/>
      <w:pPr>
        <w:ind w:left="8450" w:hanging="272"/>
      </w:pPr>
      <w:rPr>
        <w:rFonts w:hint="default"/>
      </w:rPr>
    </w:lvl>
  </w:abstractNum>
  <w:abstractNum w:abstractNumId="3">
    <w:nsid w:val="22AD74AD"/>
    <w:multiLevelType w:val="hybridMultilevel"/>
    <w:tmpl w:val="CE6CA1BC"/>
    <w:lvl w:ilvl="0" w:tplc="12E8C452">
      <w:start w:val="13"/>
      <w:numFmt w:val="upperLetter"/>
      <w:lvlText w:val="%1."/>
      <w:lvlJc w:val="left"/>
      <w:pPr>
        <w:ind w:left="371" w:hanging="307"/>
      </w:pPr>
      <w:rPr>
        <w:rFonts w:ascii="Arial" w:eastAsia="Arial" w:hAnsi="Arial" w:cs="Arial" w:hint="default"/>
        <w:i/>
        <w:spacing w:val="-2"/>
        <w:w w:val="100"/>
        <w:sz w:val="22"/>
        <w:szCs w:val="22"/>
      </w:rPr>
    </w:lvl>
    <w:lvl w:ilvl="1" w:tplc="1892F982">
      <w:start w:val="1"/>
      <w:numFmt w:val="lowerLetter"/>
      <w:lvlText w:val="%2."/>
      <w:lvlJc w:val="left"/>
      <w:pPr>
        <w:ind w:left="734" w:hanging="275"/>
      </w:pPr>
      <w:rPr>
        <w:rFonts w:ascii="Arial" w:eastAsia="Arial" w:hAnsi="Arial" w:cs="Arial" w:hint="default"/>
        <w:spacing w:val="-1"/>
        <w:w w:val="100"/>
        <w:sz w:val="22"/>
        <w:szCs w:val="22"/>
      </w:rPr>
    </w:lvl>
    <w:lvl w:ilvl="2" w:tplc="7D408992">
      <w:numFmt w:val="bullet"/>
      <w:lvlText w:val="•"/>
      <w:lvlJc w:val="left"/>
      <w:pPr>
        <w:ind w:left="1882" w:hanging="275"/>
      </w:pPr>
      <w:rPr>
        <w:rFonts w:hint="default"/>
      </w:rPr>
    </w:lvl>
    <w:lvl w:ilvl="3" w:tplc="4ACCE938">
      <w:numFmt w:val="bullet"/>
      <w:lvlText w:val="•"/>
      <w:lvlJc w:val="left"/>
      <w:pPr>
        <w:ind w:left="3024" w:hanging="275"/>
      </w:pPr>
      <w:rPr>
        <w:rFonts w:hint="default"/>
      </w:rPr>
    </w:lvl>
    <w:lvl w:ilvl="4" w:tplc="CB46C43C">
      <w:numFmt w:val="bullet"/>
      <w:lvlText w:val="•"/>
      <w:lvlJc w:val="left"/>
      <w:pPr>
        <w:ind w:left="4166" w:hanging="275"/>
      </w:pPr>
      <w:rPr>
        <w:rFonts w:hint="default"/>
      </w:rPr>
    </w:lvl>
    <w:lvl w:ilvl="5" w:tplc="CA861AE2">
      <w:numFmt w:val="bullet"/>
      <w:lvlText w:val="•"/>
      <w:lvlJc w:val="left"/>
      <w:pPr>
        <w:ind w:left="5308" w:hanging="275"/>
      </w:pPr>
      <w:rPr>
        <w:rFonts w:hint="default"/>
      </w:rPr>
    </w:lvl>
    <w:lvl w:ilvl="6" w:tplc="9CEC84DC">
      <w:numFmt w:val="bullet"/>
      <w:lvlText w:val="•"/>
      <w:lvlJc w:val="left"/>
      <w:pPr>
        <w:ind w:left="6451" w:hanging="275"/>
      </w:pPr>
      <w:rPr>
        <w:rFonts w:hint="default"/>
      </w:rPr>
    </w:lvl>
    <w:lvl w:ilvl="7" w:tplc="5AD8A004">
      <w:numFmt w:val="bullet"/>
      <w:lvlText w:val="•"/>
      <w:lvlJc w:val="left"/>
      <w:pPr>
        <w:ind w:left="7593" w:hanging="275"/>
      </w:pPr>
      <w:rPr>
        <w:rFonts w:hint="default"/>
      </w:rPr>
    </w:lvl>
    <w:lvl w:ilvl="8" w:tplc="41024EA2">
      <w:numFmt w:val="bullet"/>
      <w:lvlText w:val="•"/>
      <w:lvlJc w:val="left"/>
      <w:pPr>
        <w:ind w:left="8735" w:hanging="275"/>
      </w:pPr>
      <w:rPr>
        <w:rFonts w:hint="default"/>
      </w:rPr>
    </w:lvl>
  </w:abstractNum>
  <w:abstractNum w:abstractNumId="4">
    <w:nsid w:val="3B835605"/>
    <w:multiLevelType w:val="hybridMultilevel"/>
    <w:tmpl w:val="9E18762E"/>
    <w:lvl w:ilvl="0" w:tplc="55D409A8">
      <w:start w:val="1"/>
      <w:numFmt w:val="upperLetter"/>
      <w:lvlText w:val="%1."/>
      <w:lvlJc w:val="left"/>
      <w:pPr>
        <w:ind w:left="100" w:hanging="279"/>
        <w:jc w:val="right"/>
      </w:pPr>
      <w:rPr>
        <w:rFonts w:ascii="Arial" w:eastAsia="Arial" w:hAnsi="Arial" w:cs="Arial" w:hint="default"/>
        <w:b/>
        <w:bCs/>
        <w:spacing w:val="-6"/>
        <w:w w:val="100"/>
        <w:sz w:val="22"/>
        <w:szCs w:val="22"/>
      </w:rPr>
    </w:lvl>
    <w:lvl w:ilvl="1" w:tplc="BC520BB8">
      <w:start w:val="1"/>
      <w:numFmt w:val="decimal"/>
      <w:lvlText w:val="%2."/>
      <w:lvlJc w:val="left"/>
      <w:pPr>
        <w:ind w:left="371" w:hanging="272"/>
      </w:pPr>
      <w:rPr>
        <w:rFonts w:ascii="Arial" w:eastAsia="Arial" w:hAnsi="Arial" w:cs="Arial" w:hint="default"/>
        <w:spacing w:val="-1"/>
        <w:w w:val="100"/>
        <w:sz w:val="22"/>
        <w:szCs w:val="22"/>
      </w:rPr>
    </w:lvl>
    <w:lvl w:ilvl="2" w:tplc="E14469BA">
      <w:start w:val="1"/>
      <w:numFmt w:val="lowerLetter"/>
      <w:lvlText w:val="%3."/>
      <w:lvlJc w:val="left"/>
      <w:pPr>
        <w:ind w:left="731" w:hanging="272"/>
      </w:pPr>
      <w:rPr>
        <w:rFonts w:ascii="Arial" w:eastAsia="Arial" w:hAnsi="Arial" w:cs="Arial" w:hint="default"/>
        <w:spacing w:val="-1"/>
        <w:w w:val="100"/>
        <w:sz w:val="22"/>
        <w:szCs w:val="22"/>
      </w:rPr>
    </w:lvl>
    <w:lvl w:ilvl="3" w:tplc="84A0874C">
      <w:numFmt w:val="bullet"/>
      <w:lvlText w:val="•"/>
      <w:lvlJc w:val="left"/>
      <w:pPr>
        <w:ind w:left="2025" w:hanging="272"/>
      </w:pPr>
      <w:rPr>
        <w:rFonts w:hint="default"/>
      </w:rPr>
    </w:lvl>
    <w:lvl w:ilvl="4" w:tplc="D3B2F01E">
      <w:numFmt w:val="bullet"/>
      <w:lvlText w:val="•"/>
      <w:lvlJc w:val="left"/>
      <w:pPr>
        <w:ind w:left="3310" w:hanging="272"/>
      </w:pPr>
      <w:rPr>
        <w:rFonts w:hint="default"/>
      </w:rPr>
    </w:lvl>
    <w:lvl w:ilvl="5" w:tplc="524804F0">
      <w:numFmt w:val="bullet"/>
      <w:lvlText w:val="•"/>
      <w:lvlJc w:val="left"/>
      <w:pPr>
        <w:ind w:left="4595" w:hanging="272"/>
      </w:pPr>
      <w:rPr>
        <w:rFonts w:hint="default"/>
      </w:rPr>
    </w:lvl>
    <w:lvl w:ilvl="6" w:tplc="A6B4CD4A">
      <w:numFmt w:val="bullet"/>
      <w:lvlText w:val="•"/>
      <w:lvlJc w:val="left"/>
      <w:pPr>
        <w:ind w:left="5880" w:hanging="272"/>
      </w:pPr>
      <w:rPr>
        <w:rFonts w:hint="default"/>
      </w:rPr>
    </w:lvl>
    <w:lvl w:ilvl="7" w:tplc="05829240">
      <w:numFmt w:val="bullet"/>
      <w:lvlText w:val="•"/>
      <w:lvlJc w:val="left"/>
      <w:pPr>
        <w:ind w:left="7165" w:hanging="272"/>
      </w:pPr>
      <w:rPr>
        <w:rFonts w:hint="default"/>
      </w:rPr>
    </w:lvl>
    <w:lvl w:ilvl="8" w:tplc="0C080FC0">
      <w:numFmt w:val="bullet"/>
      <w:lvlText w:val="•"/>
      <w:lvlJc w:val="left"/>
      <w:pPr>
        <w:ind w:left="8450" w:hanging="272"/>
      </w:pPr>
      <w:rPr>
        <w:rFonts w:hint="default"/>
      </w:rPr>
    </w:lvl>
  </w:abstractNum>
  <w:abstractNum w:abstractNumId="5">
    <w:nsid w:val="3C507900"/>
    <w:multiLevelType w:val="hybridMultilevel"/>
    <w:tmpl w:val="1974D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655"/>
    <w:rsid w:val="00060F3A"/>
    <w:rsid w:val="000A7CA8"/>
    <w:rsid w:val="001C3250"/>
    <w:rsid w:val="001D4072"/>
    <w:rsid w:val="002B3066"/>
    <w:rsid w:val="002D1C89"/>
    <w:rsid w:val="005365F4"/>
    <w:rsid w:val="005B24EF"/>
    <w:rsid w:val="00651B1A"/>
    <w:rsid w:val="006E0FF4"/>
    <w:rsid w:val="00774922"/>
    <w:rsid w:val="007B0AAA"/>
    <w:rsid w:val="007F22E3"/>
    <w:rsid w:val="00813A75"/>
    <w:rsid w:val="008150AC"/>
    <w:rsid w:val="008A29AC"/>
    <w:rsid w:val="008B6655"/>
    <w:rsid w:val="008C39FD"/>
    <w:rsid w:val="00933DA5"/>
    <w:rsid w:val="009C78D8"/>
    <w:rsid w:val="00AA77A2"/>
    <w:rsid w:val="00AF677E"/>
    <w:rsid w:val="00B45306"/>
    <w:rsid w:val="00B947D7"/>
    <w:rsid w:val="00BD2FDC"/>
    <w:rsid w:val="00C07456"/>
    <w:rsid w:val="00C40B9F"/>
    <w:rsid w:val="00C533D1"/>
    <w:rsid w:val="00C74821"/>
    <w:rsid w:val="00E730AD"/>
    <w:rsid w:val="00EE17C1"/>
    <w:rsid w:val="00EE352C"/>
    <w:rsid w:val="00EE67EE"/>
    <w:rsid w:val="00F65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DE4919"/>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B6655"/>
    <w:pPr>
      <w:widowControl w:val="0"/>
      <w:autoSpaceDE w:val="0"/>
      <w:autoSpaceDN w:val="0"/>
    </w:pPr>
    <w:rPr>
      <w:rFonts w:ascii="Arial" w:eastAsia="Arial" w:hAnsi="Arial" w:cs="Arial"/>
      <w:sz w:val="22"/>
      <w:szCs w:val="22"/>
    </w:rPr>
  </w:style>
  <w:style w:type="paragraph" w:styleId="Heading1">
    <w:name w:val="heading 1"/>
    <w:basedOn w:val="Normal"/>
    <w:link w:val="Heading1Char"/>
    <w:uiPriority w:val="1"/>
    <w:qFormat/>
    <w:rsid w:val="008B6655"/>
    <w:pPr>
      <w:ind w:left="10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B6655"/>
    <w:rPr>
      <w:rFonts w:ascii="Arial" w:eastAsia="Arial" w:hAnsi="Arial" w:cs="Arial"/>
      <w:b/>
      <w:bCs/>
      <w:sz w:val="22"/>
      <w:szCs w:val="22"/>
      <w:u w:val="single" w:color="000000"/>
    </w:rPr>
  </w:style>
  <w:style w:type="paragraph" w:styleId="BodyText">
    <w:name w:val="Body Text"/>
    <w:basedOn w:val="Normal"/>
    <w:link w:val="BodyTextChar"/>
    <w:uiPriority w:val="1"/>
    <w:qFormat/>
    <w:rsid w:val="008B6655"/>
    <w:pPr>
      <w:ind w:left="100"/>
    </w:pPr>
  </w:style>
  <w:style w:type="character" w:customStyle="1" w:styleId="BodyTextChar">
    <w:name w:val="Body Text Char"/>
    <w:basedOn w:val="DefaultParagraphFont"/>
    <w:link w:val="BodyText"/>
    <w:uiPriority w:val="1"/>
    <w:rsid w:val="008B6655"/>
    <w:rPr>
      <w:rFonts w:ascii="Arial" w:eastAsia="Arial" w:hAnsi="Arial" w:cs="Arial"/>
      <w:sz w:val="22"/>
      <w:szCs w:val="22"/>
    </w:rPr>
  </w:style>
  <w:style w:type="paragraph" w:styleId="ListParagraph">
    <w:name w:val="List Paragraph"/>
    <w:basedOn w:val="Normal"/>
    <w:uiPriority w:val="34"/>
    <w:qFormat/>
    <w:rsid w:val="008B6655"/>
    <w:pPr>
      <w:ind w:left="100" w:hanging="271"/>
    </w:pPr>
  </w:style>
  <w:style w:type="paragraph" w:customStyle="1" w:styleId="TableParagraph">
    <w:name w:val="Table Paragraph"/>
    <w:basedOn w:val="Normal"/>
    <w:uiPriority w:val="1"/>
    <w:qFormat/>
    <w:rsid w:val="008B6655"/>
  </w:style>
  <w:style w:type="paragraph" w:customStyle="1" w:styleId="lili11">
    <w:name w:val="li_li_1_1"/>
    <w:rsid w:val="008B6655"/>
    <w:pPr>
      <w:ind w:left="1440"/>
    </w:pPr>
    <w:rPr>
      <w:rFonts w:ascii="Arial" w:eastAsia="Times New Roman" w:hAnsi="Arial" w:cs="Arial"/>
      <w:sz w:val="20"/>
      <w:szCs w:val="20"/>
    </w:rPr>
  </w:style>
  <w:style w:type="paragraph" w:styleId="BalloonText">
    <w:name w:val="Balloon Text"/>
    <w:basedOn w:val="Normal"/>
    <w:link w:val="BalloonTextChar"/>
    <w:uiPriority w:val="99"/>
    <w:semiHidden/>
    <w:unhideWhenUsed/>
    <w:rsid w:val="00933D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3DA5"/>
    <w:rPr>
      <w:rFonts w:ascii="Lucida Grande" w:eastAsia="Arial"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B6655"/>
    <w:pPr>
      <w:widowControl w:val="0"/>
      <w:autoSpaceDE w:val="0"/>
      <w:autoSpaceDN w:val="0"/>
    </w:pPr>
    <w:rPr>
      <w:rFonts w:ascii="Arial" w:eastAsia="Arial" w:hAnsi="Arial" w:cs="Arial"/>
      <w:sz w:val="22"/>
      <w:szCs w:val="22"/>
    </w:rPr>
  </w:style>
  <w:style w:type="paragraph" w:styleId="Heading1">
    <w:name w:val="heading 1"/>
    <w:basedOn w:val="Normal"/>
    <w:link w:val="Heading1Char"/>
    <w:uiPriority w:val="1"/>
    <w:qFormat/>
    <w:rsid w:val="008B6655"/>
    <w:pPr>
      <w:ind w:left="10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B6655"/>
    <w:rPr>
      <w:rFonts w:ascii="Arial" w:eastAsia="Arial" w:hAnsi="Arial" w:cs="Arial"/>
      <w:b/>
      <w:bCs/>
      <w:sz w:val="22"/>
      <w:szCs w:val="22"/>
      <w:u w:val="single" w:color="000000"/>
    </w:rPr>
  </w:style>
  <w:style w:type="paragraph" w:styleId="BodyText">
    <w:name w:val="Body Text"/>
    <w:basedOn w:val="Normal"/>
    <w:link w:val="BodyTextChar"/>
    <w:uiPriority w:val="1"/>
    <w:qFormat/>
    <w:rsid w:val="008B6655"/>
    <w:pPr>
      <w:ind w:left="100"/>
    </w:pPr>
  </w:style>
  <w:style w:type="character" w:customStyle="1" w:styleId="BodyTextChar">
    <w:name w:val="Body Text Char"/>
    <w:basedOn w:val="DefaultParagraphFont"/>
    <w:link w:val="BodyText"/>
    <w:uiPriority w:val="1"/>
    <w:rsid w:val="008B6655"/>
    <w:rPr>
      <w:rFonts w:ascii="Arial" w:eastAsia="Arial" w:hAnsi="Arial" w:cs="Arial"/>
      <w:sz w:val="22"/>
      <w:szCs w:val="22"/>
    </w:rPr>
  </w:style>
  <w:style w:type="paragraph" w:styleId="ListParagraph">
    <w:name w:val="List Paragraph"/>
    <w:basedOn w:val="Normal"/>
    <w:uiPriority w:val="34"/>
    <w:qFormat/>
    <w:rsid w:val="008B6655"/>
    <w:pPr>
      <w:ind w:left="100" w:hanging="271"/>
    </w:pPr>
  </w:style>
  <w:style w:type="paragraph" w:customStyle="1" w:styleId="TableParagraph">
    <w:name w:val="Table Paragraph"/>
    <w:basedOn w:val="Normal"/>
    <w:uiPriority w:val="1"/>
    <w:qFormat/>
    <w:rsid w:val="008B6655"/>
  </w:style>
  <w:style w:type="paragraph" w:customStyle="1" w:styleId="lili11">
    <w:name w:val="li_li_1_1"/>
    <w:rsid w:val="008B6655"/>
    <w:pPr>
      <w:ind w:left="1440"/>
    </w:pPr>
    <w:rPr>
      <w:rFonts w:ascii="Arial" w:eastAsia="Times New Roman" w:hAnsi="Arial" w:cs="Arial"/>
      <w:sz w:val="20"/>
      <w:szCs w:val="20"/>
    </w:rPr>
  </w:style>
  <w:style w:type="paragraph" w:styleId="BalloonText">
    <w:name w:val="Balloon Text"/>
    <w:basedOn w:val="Normal"/>
    <w:link w:val="BalloonTextChar"/>
    <w:uiPriority w:val="99"/>
    <w:semiHidden/>
    <w:unhideWhenUsed/>
    <w:rsid w:val="00933D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3DA5"/>
    <w:rPr>
      <w:rFonts w:ascii="Lucida Grande" w:eastAsia="Arial"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985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cbi.nlm.nih.gov/pubmed/17579073" TargetMode="External"/><Relationship Id="rId7" Type="http://schemas.openxmlformats.org/officeDocument/2006/relationships/hyperlink" Target="http://www.ncbi.nlm.nih.gov/pubmed/17579073" TargetMode="External"/><Relationship Id="rId8" Type="http://schemas.openxmlformats.org/officeDocument/2006/relationships/hyperlink" Target="http://www.ncbi.nlm.nih.gov/sites/myncbi/marcela.henao-tamayo.2/bibliography/40832324/public/?sort=date&amp;amp;direction=ascending" TargetMode="External"/><Relationship Id="rId9" Type="http://schemas.openxmlformats.org/officeDocument/2006/relationships/hyperlink" Target="http://www.ncbi.nlm.nih.gov/sites/myncbi/marcela.henao-tamayo.2/bibliography/40832324/public/?sort=date&amp;amp;direction=ascendin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2248</Words>
  <Characters>13201</Characters>
  <Application>Microsoft Macintosh Word</Application>
  <DocSecurity>0</DocSecurity>
  <Lines>155</Lines>
  <Paragraphs>13</Paragraphs>
  <ScaleCrop>false</ScaleCrop>
  <Company/>
  <LinksUpToDate>false</LinksUpToDate>
  <CharactersWithSpaces>15436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Henao Tamayo,Marcela</dc:creator>
  <cp:keywords/>
  <dc:description/>
  <cp:lastModifiedBy>gbanders</cp:lastModifiedBy>
  <cp:revision>3</cp:revision>
  <cp:lastPrinted>2018-06-27T03:29:00Z</cp:lastPrinted>
  <dcterms:created xsi:type="dcterms:W3CDTF">2018-06-27T03:29:00Z</dcterms:created>
  <dcterms:modified xsi:type="dcterms:W3CDTF">2018-06-27T03:30:00Z</dcterms:modified>
</cp:coreProperties>
</file>
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9CCF8" w14:textId="77777777" w:rsidR="008121B7" w:rsidRDefault="008121B7" w:rsidP="008121B7">
      <w:pPr>
        <w:jc w:val="both"/>
        <w:rPr>
          <w:sz w:val="20"/>
        </w:rPr>
      </w:pPr>
      <w:r>
        <w:rPr>
          <w:noProof/>
          <w:sz w:val="20"/>
        </w:rPr>
        <mc:AlternateContent>
          <mc:Choice Requires="wps">
            <w:drawing>
              <wp:anchor distT="0" distB="0" distL="114300" distR="114300" simplePos="0" relativeHeight="251700224" behindDoc="0" locked="0" layoutInCell="1" allowOverlap="1" wp14:anchorId="4DCA6CEC" wp14:editId="69C18A46">
                <wp:simplePos x="0" y="0"/>
                <wp:positionH relativeFrom="column">
                  <wp:posOffset>5062855</wp:posOffset>
                </wp:positionH>
                <wp:positionV relativeFrom="paragraph">
                  <wp:posOffset>-489585</wp:posOffset>
                </wp:positionV>
                <wp:extent cx="201295" cy="220980"/>
                <wp:effectExtent l="5080" t="5715" r="3175" b="1905"/>
                <wp:wrapNone/>
                <wp:docPr id="1" name="Freefor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1295" cy="220980"/>
                        </a:xfrm>
                        <a:custGeom>
                          <a:avLst/>
                          <a:gdLst>
                            <a:gd name="T0" fmla="*/ 718 w 815"/>
                            <a:gd name="T1" fmla="*/ 763 h 896"/>
                            <a:gd name="T2" fmla="*/ 724 w 815"/>
                            <a:gd name="T3" fmla="*/ 798 h 896"/>
                            <a:gd name="T4" fmla="*/ 754 w 815"/>
                            <a:gd name="T5" fmla="*/ 841 h 896"/>
                            <a:gd name="T6" fmla="*/ 815 w 815"/>
                            <a:gd name="T7" fmla="*/ 870 h 896"/>
                            <a:gd name="T8" fmla="*/ 368 w 815"/>
                            <a:gd name="T9" fmla="*/ 896 h 896"/>
                            <a:gd name="T10" fmla="*/ 233 w 815"/>
                            <a:gd name="T11" fmla="*/ 881 h 896"/>
                            <a:gd name="T12" fmla="*/ 133 w 815"/>
                            <a:gd name="T13" fmla="*/ 837 h 896"/>
                            <a:gd name="T14" fmla="*/ 63 w 815"/>
                            <a:gd name="T15" fmla="*/ 773 h 896"/>
                            <a:gd name="T16" fmla="*/ 19 w 815"/>
                            <a:gd name="T17" fmla="*/ 688 h 896"/>
                            <a:gd name="T18" fmla="*/ 0 w 815"/>
                            <a:gd name="T19" fmla="*/ 589 h 896"/>
                            <a:gd name="T20" fmla="*/ 2 w 815"/>
                            <a:gd name="T21" fmla="*/ 525 h 896"/>
                            <a:gd name="T22" fmla="*/ 23 w 815"/>
                            <a:gd name="T23" fmla="*/ 434 h 896"/>
                            <a:gd name="T24" fmla="*/ 67 w 815"/>
                            <a:gd name="T25" fmla="*/ 350 h 896"/>
                            <a:gd name="T26" fmla="*/ 131 w 815"/>
                            <a:gd name="T27" fmla="*/ 282 h 896"/>
                            <a:gd name="T28" fmla="*/ 214 w 815"/>
                            <a:gd name="T29" fmla="*/ 235 h 896"/>
                            <a:gd name="T30" fmla="*/ 315 w 815"/>
                            <a:gd name="T31" fmla="*/ 218 h 896"/>
                            <a:gd name="T32" fmla="*/ 368 w 815"/>
                            <a:gd name="T33" fmla="*/ 221 h 896"/>
                            <a:gd name="T34" fmla="*/ 444 w 815"/>
                            <a:gd name="T35" fmla="*/ 242 h 896"/>
                            <a:gd name="T36" fmla="*/ 510 w 815"/>
                            <a:gd name="T37" fmla="*/ 288 h 896"/>
                            <a:gd name="T38" fmla="*/ 512 w 815"/>
                            <a:gd name="T39" fmla="*/ 87 h 896"/>
                            <a:gd name="T40" fmla="*/ 501 w 815"/>
                            <a:gd name="T41" fmla="*/ 51 h 896"/>
                            <a:gd name="T42" fmla="*/ 483 w 815"/>
                            <a:gd name="T43" fmla="*/ 36 h 896"/>
                            <a:gd name="T44" fmla="*/ 404 w 815"/>
                            <a:gd name="T45" fmla="*/ 24 h 896"/>
                            <a:gd name="T46" fmla="*/ 375 w 815"/>
                            <a:gd name="T47" fmla="*/ 286 h 896"/>
                            <a:gd name="T48" fmla="*/ 428 w 815"/>
                            <a:gd name="T49" fmla="*/ 292 h 896"/>
                            <a:gd name="T50" fmla="*/ 465 w 815"/>
                            <a:gd name="T51" fmla="*/ 305 h 896"/>
                            <a:gd name="T52" fmla="*/ 491 w 815"/>
                            <a:gd name="T53" fmla="*/ 328 h 896"/>
                            <a:gd name="T54" fmla="*/ 508 w 815"/>
                            <a:gd name="T55" fmla="*/ 362 h 896"/>
                            <a:gd name="T56" fmla="*/ 514 w 815"/>
                            <a:gd name="T57" fmla="*/ 405 h 896"/>
                            <a:gd name="T58" fmla="*/ 512 w 815"/>
                            <a:gd name="T59" fmla="*/ 788 h 896"/>
                            <a:gd name="T60" fmla="*/ 493 w 815"/>
                            <a:gd name="T61" fmla="*/ 824 h 896"/>
                            <a:gd name="T62" fmla="*/ 453 w 815"/>
                            <a:gd name="T63" fmla="*/ 845 h 896"/>
                            <a:gd name="T64" fmla="*/ 410 w 815"/>
                            <a:gd name="T65" fmla="*/ 843 h 896"/>
                            <a:gd name="T66" fmla="*/ 343 w 815"/>
                            <a:gd name="T67" fmla="*/ 818 h 896"/>
                            <a:gd name="T68" fmla="*/ 288 w 815"/>
                            <a:gd name="T69" fmla="*/ 769 h 896"/>
                            <a:gd name="T70" fmla="*/ 245 w 815"/>
                            <a:gd name="T71" fmla="*/ 705 h 896"/>
                            <a:gd name="T72" fmla="*/ 216 w 815"/>
                            <a:gd name="T73" fmla="*/ 629 h 896"/>
                            <a:gd name="T74" fmla="*/ 205 w 815"/>
                            <a:gd name="T75" fmla="*/ 549 h 896"/>
                            <a:gd name="T76" fmla="*/ 207 w 815"/>
                            <a:gd name="T77" fmla="*/ 508 h 896"/>
                            <a:gd name="T78" fmla="*/ 218 w 815"/>
                            <a:gd name="T79" fmla="*/ 441 h 896"/>
                            <a:gd name="T80" fmla="*/ 243 w 815"/>
                            <a:gd name="T81" fmla="*/ 379 h 896"/>
                            <a:gd name="T82" fmla="*/ 281 w 815"/>
                            <a:gd name="T83" fmla="*/ 326 h 896"/>
                            <a:gd name="T84" fmla="*/ 332 w 815"/>
                            <a:gd name="T85" fmla="*/ 293 h 896"/>
                            <a:gd name="T86" fmla="*/ 375 w 815"/>
                            <a:gd name="T87" fmla="*/ 286 h 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15" h="896">
                              <a:moveTo>
                                <a:pt x="404" y="0"/>
                              </a:moveTo>
                              <a:lnTo>
                                <a:pt x="718" y="0"/>
                              </a:lnTo>
                              <a:lnTo>
                                <a:pt x="718" y="763"/>
                              </a:lnTo>
                              <a:lnTo>
                                <a:pt x="718" y="763"/>
                              </a:lnTo>
                              <a:lnTo>
                                <a:pt x="720" y="780"/>
                              </a:lnTo>
                              <a:lnTo>
                                <a:pt x="724" y="798"/>
                              </a:lnTo>
                              <a:lnTo>
                                <a:pt x="730" y="813"/>
                              </a:lnTo>
                              <a:lnTo>
                                <a:pt x="741" y="828"/>
                              </a:lnTo>
                              <a:lnTo>
                                <a:pt x="754" y="841"/>
                              </a:lnTo>
                              <a:lnTo>
                                <a:pt x="772" y="852"/>
                              </a:lnTo>
                              <a:lnTo>
                                <a:pt x="790" y="862"/>
                              </a:lnTo>
                              <a:lnTo>
                                <a:pt x="815" y="870"/>
                              </a:lnTo>
                              <a:lnTo>
                                <a:pt x="815" y="896"/>
                              </a:lnTo>
                              <a:lnTo>
                                <a:pt x="368" y="896"/>
                              </a:lnTo>
                              <a:lnTo>
                                <a:pt x="368" y="896"/>
                              </a:lnTo>
                              <a:lnTo>
                                <a:pt x="319" y="894"/>
                              </a:lnTo>
                              <a:lnTo>
                                <a:pt x="275" y="888"/>
                              </a:lnTo>
                              <a:lnTo>
                                <a:pt x="233" y="881"/>
                              </a:lnTo>
                              <a:lnTo>
                                <a:pt x="195" y="870"/>
                              </a:lnTo>
                              <a:lnTo>
                                <a:pt x="163" y="854"/>
                              </a:lnTo>
                              <a:lnTo>
                                <a:pt x="133" y="837"/>
                              </a:lnTo>
                              <a:lnTo>
                                <a:pt x="106" y="818"/>
                              </a:lnTo>
                              <a:lnTo>
                                <a:pt x="82" y="796"/>
                              </a:lnTo>
                              <a:lnTo>
                                <a:pt x="63" y="773"/>
                              </a:lnTo>
                              <a:lnTo>
                                <a:pt x="44" y="746"/>
                              </a:lnTo>
                              <a:lnTo>
                                <a:pt x="31" y="718"/>
                              </a:lnTo>
                              <a:lnTo>
                                <a:pt x="19" y="688"/>
                              </a:lnTo>
                              <a:lnTo>
                                <a:pt x="10" y="657"/>
                              </a:lnTo>
                              <a:lnTo>
                                <a:pt x="4" y="623"/>
                              </a:lnTo>
                              <a:lnTo>
                                <a:pt x="0" y="589"/>
                              </a:lnTo>
                              <a:lnTo>
                                <a:pt x="0" y="555"/>
                              </a:lnTo>
                              <a:lnTo>
                                <a:pt x="0" y="555"/>
                              </a:lnTo>
                              <a:lnTo>
                                <a:pt x="2" y="525"/>
                              </a:lnTo>
                              <a:lnTo>
                                <a:pt x="6" y="494"/>
                              </a:lnTo>
                              <a:lnTo>
                                <a:pt x="13" y="464"/>
                              </a:lnTo>
                              <a:lnTo>
                                <a:pt x="23" y="434"/>
                              </a:lnTo>
                              <a:lnTo>
                                <a:pt x="34" y="405"/>
                              </a:lnTo>
                              <a:lnTo>
                                <a:pt x="49" y="377"/>
                              </a:lnTo>
                              <a:lnTo>
                                <a:pt x="67" y="350"/>
                              </a:lnTo>
                              <a:lnTo>
                                <a:pt x="85" y="326"/>
                              </a:lnTo>
                              <a:lnTo>
                                <a:pt x="108" y="303"/>
                              </a:lnTo>
                              <a:lnTo>
                                <a:pt x="131" y="282"/>
                              </a:lnTo>
                              <a:lnTo>
                                <a:pt x="157" y="263"/>
                              </a:lnTo>
                              <a:lnTo>
                                <a:pt x="184" y="248"/>
                              </a:lnTo>
                              <a:lnTo>
                                <a:pt x="214" y="235"/>
                              </a:lnTo>
                              <a:lnTo>
                                <a:pt x="247" y="225"/>
                              </a:lnTo>
                              <a:lnTo>
                                <a:pt x="279" y="220"/>
                              </a:lnTo>
                              <a:lnTo>
                                <a:pt x="315" y="218"/>
                              </a:lnTo>
                              <a:lnTo>
                                <a:pt x="315" y="218"/>
                              </a:lnTo>
                              <a:lnTo>
                                <a:pt x="341" y="220"/>
                              </a:lnTo>
                              <a:lnTo>
                                <a:pt x="368" y="221"/>
                              </a:lnTo>
                              <a:lnTo>
                                <a:pt x="394" y="225"/>
                              </a:lnTo>
                              <a:lnTo>
                                <a:pt x="419" y="233"/>
                              </a:lnTo>
                              <a:lnTo>
                                <a:pt x="444" y="242"/>
                              </a:lnTo>
                              <a:lnTo>
                                <a:pt x="468" y="254"/>
                              </a:lnTo>
                              <a:lnTo>
                                <a:pt x="489" y="269"/>
                              </a:lnTo>
                              <a:lnTo>
                                <a:pt x="510" y="288"/>
                              </a:lnTo>
                              <a:lnTo>
                                <a:pt x="512" y="115"/>
                              </a:lnTo>
                              <a:lnTo>
                                <a:pt x="512" y="115"/>
                              </a:lnTo>
                              <a:lnTo>
                                <a:pt x="512" y="87"/>
                              </a:lnTo>
                              <a:lnTo>
                                <a:pt x="508" y="66"/>
                              </a:lnTo>
                              <a:lnTo>
                                <a:pt x="504" y="57"/>
                              </a:lnTo>
                              <a:lnTo>
                                <a:pt x="501" y="51"/>
                              </a:lnTo>
                              <a:lnTo>
                                <a:pt x="497" y="45"/>
                              </a:lnTo>
                              <a:lnTo>
                                <a:pt x="491" y="39"/>
                              </a:lnTo>
                              <a:lnTo>
                                <a:pt x="483" y="36"/>
                              </a:lnTo>
                              <a:lnTo>
                                <a:pt x="476" y="34"/>
                              </a:lnTo>
                              <a:lnTo>
                                <a:pt x="457" y="30"/>
                              </a:lnTo>
                              <a:lnTo>
                                <a:pt x="404" y="24"/>
                              </a:lnTo>
                              <a:lnTo>
                                <a:pt x="404" y="0"/>
                              </a:lnTo>
                              <a:lnTo>
                                <a:pt x="404" y="0"/>
                              </a:lnTo>
                              <a:close/>
                              <a:moveTo>
                                <a:pt x="375" y="286"/>
                              </a:moveTo>
                              <a:lnTo>
                                <a:pt x="375" y="286"/>
                              </a:lnTo>
                              <a:lnTo>
                                <a:pt x="404" y="286"/>
                              </a:lnTo>
                              <a:lnTo>
                                <a:pt x="428" y="292"/>
                              </a:lnTo>
                              <a:lnTo>
                                <a:pt x="442" y="295"/>
                              </a:lnTo>
                              <a:lnTo>
                                <a:pt x="453" y="299"/>
                              </a:lnTo>
                              <a:lnTo>
                                <a:pt x="465" y="305"/>
                              </a:lnTo>
                              <a:lnTo>
                                <a:pt x="474" y="310"/>
                              </a:lnTo>
                              <a:lnTo>
                                <a:pt x="482" y="318"/>
                              </a:lnTo>
                              <a:lnTo>
                                <a:pt x="491" y="328"/>
                              </a:lnTo>
                              <a:lnTo>
                                <a:pt x="497" y="337"/>
                              </a:lnTo>
                              <a:lnTo>
                                <a:pt x="502" y="348"/>
                              </a:lnTo>
                              <a:lnTo>
                                <a:pt x="508" y="362"/>
                              </a:lnTo>
                              <a:lnTo>
                                <a:pt x="510" y="375"/>
                              </a:lnTo>
                              <a:lnTo>
                                <a:pt x="512" y="390"/>
                              </a:lnTo>
                              <a:lnTo>
                                <a:pt x="514" y="405"/>
                              </a:lnTo>
                              <a:lnTo>
                                <a:pt x="514" y="777"/>
                              </a:lnTo>
                              <a:lnTo>
                                <a:pt x="514" y="777"/>
                              </a:lnTo>
                              <a:lnTo>
                                <a:pt x="512" y="788"/>
                              </a:lnTo>
                              <a:lnTo>
                                <a:pt x="508" y="801"/>
                              </a:lnTo>
                              <a:lnTo>
                                <a:pt x="502" y="813"/>
                              </a:lnTo>
                              <a:lnTo>
                                <a:pt x="493" y="824"/>
                              </a:lnTo>
                              <a:lnTo>
                                <a:pt x="482" y="834"/>
                              </a:lnTo>
                              <a:lnTo>
                                <a:pt x="468" y="841"/>
                              </a:lnTo>
                              <a:lnTo>
                                <a:pt x="453" y="845"/>
                              </a:lnTo>
                              <a:lnTo>
                                <a:pt x="434" y="847"/>
                              </a:lnTo>
                              <a:lnTo>
                                <a:pt x="434" y="847"/>
                              </a:lnTo>
                              <a:lnTo>
                                <a:pt x="410" y="843"/>
                              </a:lnTo>
                              <a:lnTo>
                                <a:pt x="387" y="837"/>
                              </a:lnTo>
                              <a:lnTo>
                                <a:pt x="364" y="830"/>
                              </a:lnTo>
                              <a:lnTo>
                                <a:pt x="343" y="818"/>
                              </a:lnTo>
                              <a:lnTo>
                                <a:pt x="324" y="803"/>
                              </a:lnTo>
                              <a:lnTo>
                                <a:pt x="305" y="788"/>
                              </a:lnTo>
                              <a:lnTo>
                                <a:pt x="288" y="769"/>
                              </a:lnTo>
                              <a:lnTo>
                                <a:pt x="273" y="750"/>
                              </a:lnTo>
                              <a:lnTo>
                                <a:pt x="258" y="727"/>
                              </a:lnTo>
                              <a:lnTo>
                                <a:pt x="245" y="705"/>
                              </a:lnTo>
                              <a:lnTo>
                                <a:pt x="233" y="680"/>
                              </a:lnTo>
                              <a:lnTo>
                                <a:pt x="224" y="655"/>
                              </a:lnTo>
                              <a:lnTo>
                                <a:pt x="216" y="629"/>
                              </a:lnTo>
                              <a:lnTo>
                                <a:pt x="211" y="602"/>
                              </a:lnTo>
                              <a:lnTo>
                                <a:pt x="207" y="576"/>
                              </a:lnTo>
                              <a:lnTo>
                                <a:pt x="205" y="549"/>
                              </a:lnTo>
                              <a:lnTo>
                                <a:pt x="205" y="549"/>
                              </a:lnTo>
                              <a:lnTo>
                                <a:pt x="205" y="528"/>
                              </a:lnTo>
                              <a:lnTo>
                                <a:pt x="207" y="508"/>
                              </a:lnTo>
                              <a:lnTo>
                                <a:pt x="209" y="485"/>
                              </a:lnTo>
                              <a:lnTo>
                                <a:pt x="212" y="464"/>
                              </a:lnTo>
                              <a:lnTo>
                                <a:pt x="218" y="441"/>
                              </a:lnTo>
                              <a:lnTo>
                                <a:pt x="226" y="420"/>
                              </a:lnTo>
                              <a:lnTo>
                                <a:pt x="233" y="398"/>
                              </a:lnTo>
                              <a:lnTo>
                                <a:pt x="243" y="379"/>
                              </a:lnTo>
                              <a:lnTo>
                                <a:pt x="254" y="360"/>
                              </a:lnTo>
                              <a:lnTo>
                                <a:pt x="267" y="341"/>
                              </a:lnTo>
                              <a:lnTo>
                                <a:pt x="281" y="326"/>
                              </a:lnTo>
                              <a:lnTo>
                                <a:pt x="296" y="312"/>
                              </a:lnTo>
                              <a:lnTo>
                                <a:pt x="315" y="301"/>
                              </a:lnTo>
                              <a:lnTo>
                                <a:pt x="332" y="293"/>
                              </a:lnTo>
                              <a:lnTo>
                                <a:pt x="353" y="288"/>
                              </a:lnTo>
                              <a:lnTo>
                                <a:pt x="375" y="286"/>
                              </a:lnTo>
                              <a:lnTo>
                                <a:pt x="375" y="286"/>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E4651" id="Freeform 1" o:spid="_x0000_s1026" style="position:absolute;margin-left:398.65pt;margin-top:-38.55pt;width:15.85pt;height:1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" path="m404,l718,r,763l718,763r2,17l724,798r6,15l741,828r13,13l772,852r18,10l815,870r,26l368,896r,l319,894r-44,-6l233,881,195,870,163,854,133,837,106,818,82,796,63,773,44,746,31,718,19,688,10,657,4,623,,589,,555r,l2,525,6,494r7,-30l23,434,34,405,49,377,67,350,85,326r23,-23l131,282r26,-19l184,248r30,-13l247,225r32,-5l315,218r,l341,220r27,1l394,225r25,8l444,242r24,12l489,269r21,19l512,115r,l512,87,508,66r-4,-9l501,51r-4,-6l491,39r-8,-3l476,34,457,30,404,24,404,r,xm375,286r,l404,286r24,6l442,295r11,4l465,305r9,5l482,318r9,10l497,337r5,11l508,362r2,13l512,390r2,15l514,777r,l512,788r-4,13l502,813r-9,11l482,834r-14,7l453,845r-19,2l434,847r-24,-4l387,837r-23,-7l343,818,324,803,305,788,288,769,273,750,258,727,245,705,233,680r-9,-25l216,629r-5,-27l207,576r-2,-27l205,549r,-21l207,508r2,-23l212,464r6,-23l226,420r7,-22l243,379r11,-19l267,341r14,-15l296,312r19,-11l332,293r21,-5l375,286r,xe" fillcolor="#396" stroked="f">
                <v:path arrowok="t" o:connecttype="custom" o:connectlocs="177337,188178;178819,196810;186229,207415;201295,214568;90891,220980;57548,217281;32849,206429;15560,190645;4693,169681;0,145265;494,129480;5681,107037;16548,86320;32355,69550;52855,57958;77801,53765;90891,54505;109663,59684;125964,71029;126458,21457;123741,12578;119295,8879;99783,5919;92620,70536;105711,72016;114849,75222;121271,80894;125470,89280;126952,99885;126458,194344;121765,203223;111885,208402;101265,207909;84717,201743;71132,189658;60512,173874;53349,155130;50632,135400;51126,125288;53843,108764;60018,93473;69404,80401;82000,72262;92620,70536" o:connectangles="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9200" behindDoc="0" locked="0" layoutInCell="1" allowOverlap="1" wp14:anchorId="40E298E4" wp14:editId="50102729">
                <wp:simplePos x="0" y="0"/>
                <wp:positionH relativeFrom="column">
                  <wp:posOffset>4762500</wp:posOffset>
                </wp:positionH>
                <wp:positionV relativeFrom="paragraph">
                  <wp:posOffset>-439420</wp:posOffset>
                </wp:positionV>
                <wp:extent cx="157480" cy="174625"/>
                <wp:effectExtent l="0" t="8255" r="4445" b="7620"/>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57480" cy="174625"/>
                        </a:xfrm>
                        <a:custGeom>
                          <a:avLst/>
                          <a:gdLst>
                            <a:gd name="T0" fmla="*/ 314 w 638"/>
                            <a:gd name="T1" fmla="*/ 16 h 707"/>
                            <a:gd name="T2" fmla="*/ 443 w 638"/>
                            <a:gd name="T3" fmla="*/ 33 h 707"/>
                            <a:gd name="T4" fmla="*/ 451 w 638"/>
                            <a:gd name="T5" fmla="*/ 25 h 707"/>
                            <a:gd name="T6" fmla="*/ 466 w 638"/>
                            <a:gd name="T7" fmla="*/ 14 h 707"/>
                            <a:gd name="T8" fmla="*/ 487 w 638"/>
                            <a:gd name="T9" fmla="*/ 4 h 707"/>
                            <a:gd name="T10" fmla="*/ 509 w 638"/>
                            <a:gd name="T11" fmla="*/ 0 h 707"/>
                            <a:gd name="T12" fmla="*/ 534 w 638"/>
                            <a:gd name="T13" fmla="*/ 2 h 707"/>
                            <a:gd name="T14" fmla="*/ 562 w 638"/>
                            <a:gd name="T15" fmla="*/ 8 h 707"/>
                            <a:gd name="T16" fmla="*/ 591 w 638"/>
                            <a:gd name="T17" fmla="*/ 19 h 707"/>
                            <a:gd name="T18" fmla="*/ 621 w 638"/>
                            <a:gd name="T19" fmla="*/ 38 h 707"/>
                            <a:gd name="T20" fmla="*/ 591 w 638"/>
                            <a:gd name="T21" fmla="*/ 304 h 707"/>
                            <a:gd name="T22" fmla="*/ 574 w 638"/>
                            <a:gd name="T23" fmla="*/ 281 h 707"/>
                            <a:gd name="T24" fmla="*/ 532 w 638"/>
                            <a:gd name="T25" fmla="*/ 239 h 707"/>
                            <a:gd name="T26" fmla="*/ 490 w 638"/>
                            <a:gd name="T27" fmla="*/ 211 h 707"/>
                            <a:gd name="T28" fmla="*/ 445 w 638"/>
                            <a:gd name="T29" fmla="*/ 196 h 707"/>
                            <a:gd name="T30" fmla="*/ 422 w 638"/>
                            <a:gd name="T31" fmla="*/ 194 h 707"/>
                            <a:gd name="T32" fmla="*/ 382 w 638"/>
                            <a:gd name="T33" fmla="*/ 199 h 707"/>
                            <a:gd name="T34" fmla="*/ 356 w 638"/>
                            <a:gd name="T35" fmla="*/ 216 h 707"/>
                            <a:gd name="T36" fmla="*/ 341 w 638"/>
                            <a:gd name="T37" fmla="*/ 232 h 707"/>
                            <a:gd name="T38" fmla="*/ 327 w 638"/>
                            <a:gd name="T39" fmla="*/ 251 h 707"/>
                            <a:gd name="T40" fmla="*/ 318 w 638"/>
                            <a:gd name="T41" fmla="*/ 275 h 707"/>
                            <a:gd name="T42" fmla="*/ 314 w 638"/>
                            <a:gd name="T43" fmla="*/ 304 h 707"/>
                            <a:gd name="T44" fmla="*/ 314 w 638"/>
                            <a:gd name="T45" fmla="*/ 548 h 707"/>
                            <a:gd name="T46" fmla="*/ 316 w 638"/>
                            <a:gd name="T47" fmla="*/ 576 h 707"/>
                            <a:gd name="T48" fmla="*/ 322 w 638"/>
                            <a:gd name="T49" fmla="*/ 599 h 707"/>
                            <a:gd name="T50" fmla="*/ 331 w 638"/>
                            <a:gd name="T51" fmla="*/ 620 h 707"/>
                            <a:gd name="T52" fmla="*/ 343 w 638"/>
                            <a:gd name="T53" fmla="*/ 637 h 707"/>
                            <a:gd name="T54" fmla="*/ 360 w 638"/>
                            <a:gd name="T55" fmla="*/ 648 h 707"/>
                            <a:gd name="T56" fmla="*/ 405 w 638"/>
                            <a:gd name="T57" fmla="*/ 666 h 707"/>
                            <a:gd name="T58" fmla="*/ 434 w 638"/>
                            <a:gd name="T59" fmla="*/ 707 h 707"/>
                            <a:gd name="T60" fmla="*/ 7 w 638"/>
                            <a:gd name="T61" fmla="*/ 692 h 707"/>
                            <a:gd name="T62" fmla="*/ 15 w 638"/>
                            <a:gd name="T63" fmla="*/ 662 h 707"/>
                            <a:gd name="T64" fmla="*/ 62 w 638"/>
                            <a:gd name="T65" fmla="*/ 647 h 707"/>
                            <a:gd name="T66" fmla="*/ 91 w 638"/>
                            <a:gd name="T67" fmla="*/ 628 h 707"/>
                            <a:gd name="T68" fmla="*/ 98 w 638"/>
                            <a:gd name="T69" fmla="*/ 614 h 707"/>
                            <a:gd name="T70" fmla="*/ 108 w 638"/>
                            <a:gd name="T71" fmla="*/ 575 h 707"/>
                            <a:gd name="T72" fmla="*/ 108 w 638"/>
                            <a:gd name="T73" fmla="*/ 141 h 707"/>
                            <a:gd name="T74" fmla="*/ 108 w 638"/>
                            <a:gd name="T75" fmla="*/ 114 h 707"/>
                            <a:gd name="T76" fmla="*/ 98 w 638"/>
                            <a:gd name="T77" fmla="*/ 84 h 707"/>
                            <a:gd name="T78" fmla="*/ 91 w 638"/>
                            <a:gd name="T79" fmla="*/ 69 h 707"/>
                            <a:gd name="T80" fmla="*/ 77 w 638"/>
                            <a:gd name="T81" fmla="*/ 59 h 707"/>
                            <a:gd name="T82" fmla="*/ 51 w 638"/>
                            <a:gd name="T83" fmla="*/ 48 h 707"/>
                            <a:gd name="T84" fmla="*/ 0 w 638"/>
                            <a:gd name="T85" fmla="*/ 44 h 707"/>
                            <a:gd name="T86" fmla="*/ 0 w 638"/>
                            <a:gd name="T87" fmla="*/ 16 h 7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638" h="707">
                              <a:moveTo>
                                <a:pt x="0" y="16"/>
                              </a:moveTo>
                              <a:lnTo>
                                <a:pt x="314" y="16"/>
                              </a:lnTo>
                              <a:lnTo>
                                <a:pt x="314" y="192"/>
                              </a:lnTo>
                              <a:lnTo>
                                <a:pt x="443" y="33"/>
                              </a:lnTo>
                              <a:lnTo>
                                <a:pt x="443" y="33"/>
                              </a:lnTo>
                              <a:lnTo>
                                <a:pt x="451" y="25"/>
                              </a:lnTo>
                              <a:lnTo>
                                <a:pt x="458" y="19"/>
                              </a:lnTo>
                              <a:lnTo>
                                <a:pt x="466" y="14"/>
                              </a:lnTo>
                              <a:lnTo>
                                <a:pt x="475" y="8"/>
                              </a:lnTo>
                              <a:lnTo>
                                <a:pt x="487" y="4"/>
                              </a:lnTo>
                              <a:lnTo>
                                <a:pt x="498" y="2"/>
                              </a:lnTo>
                              <a:lnTo>
                                <a:pt x="509" y="0"/>
                              </a:lnTo>
                              <a:lnTo>
                                <a:pt x="521" y="0"/>
                              </a:lnTo>
                              <a:lnTo>
                                <a:pt x="534" y="2"/>
                              </a:lnTo>
                              <a:lnTo>
                                <a:pt x="547" y="4"/>
                              </a:lnTo>
                              <a:lnTo>
                                <a:pt x="562" y="8"/>
                              </a:lnTo>
                              <a:lnTo>
                                <a:pt x="576" y="14"/>
                              </a:lnTo>
                              <a:lnTo>
                                <a:pt x="591" y="19"/>
                              </a:lnTo>
                              <a:lnTo>
                                <a:pt x="606" y="29"/>
                              </a:lnTo>
                              <a:lnTo>
                                <a:pt x="621" y="38"/>
                              </a:lnTo>
                              <a:lnTo>
                                <a:pt x="638" y="50"/>
                              </a:lnTo>
                              <a:lnTo>
                                <a:pt x="591" y="304"/>
                              </a:lnTo>
                              <a:lnTo>
                                <a:pt x="591" y="304"/>
                              </a:lnTo>
                              <a:lnTo>
                                <a:pt x="574" y="281"/>
                              </a:lnTo>
                              <a:lnTo>
                                <a:pt x="553" y="258"/>
                              </a:lnTo>
                              <a:lnTo>
                                <a:pt x="532" y="239"/>
                              </a:lnTo>
                              <a:lnTo>
                                <a:pt x="511" y="224"/>
                              </a:lnTo>
                              <a:lnTo>
                                <a:pt x="490" y="211"/>
                              </a:lnTo>
                              <a:lnTo>
                                <a:pt x="468" y="201"/>
                              </a:lnTo>
                              <a:lnTo>
                                <a:pt x="445" y="196"/>
                              </a:lnTo>
                              <a:lnTo>
                                <a:pt x="422" y="194"/>
                              </a:lnTo>
                              <a:lnTo>
                                <a:pt x="422" y="194"/>
                              </a:lnTo>
                              <a:lnTo>
                                <a:pt x="403" y="194"/>
                              </a:lnTo>
                              <a:lnTo>
                                <a:pt x="382" y="199"/>
                              </a:lnTo>
                              <a:lnTo>
                                <a:pt x="365" y="209"/>
                              </a:lnTo>
                              <a:lnTo>
                                <a:pt x="356" y="216"/>
                              </a:lnTo>
                              <a:lnTo>
                                <a:pt x="348" y="222"/>
                              </a:lnTo>
                              <a:lnTo>
                                <a:pt x="341" y="232"/>
                              </a:lnTo>
                              <a:lnTo>
                                <a:pt x="333" y="241"/>
                              </a:lnTo>
                              <a:lnTo>
                                <a:pt x="327" y="251"/>
                              </a:lnTo>
                              <a:lnTo>
                                <a:pt x="324" y="262"/>
                              </a:lnTo>
                              <a:lnTo>
                                <a:pt x="318" y="275"/>
                              </a:lnTo>
                              <a:lnTo>
                                <a:pt x="316" y="288"/>
                              </a:lnTo>
                              <a:lnTo>
                                <a:pt x="314" y="304"/>
                              </a:lnTo>
                              <a:lnTo>
                                <a:pt x="314" y="319"/>
                              </a:lnTo>
                              <a:lnTo>
                                <a:pt x="314" y="548"/>
                              </a:lnTo>
                              <a:lnTo>
                                <a:pt x="314" y="548"/>
                              </a:lnTo>
                              <a:lnTo>
                                <a:pt x="316" y="576"/>
                              </a:lnTo>
                              <a:lnTo>
                                <a:pt x="318" y="588"/>
                              </a:lnTo>
                              <a:lnTo>
                                <a:pt x="322" y="599"/>
                              </a:lnTo>
                              <a:lnTo>
                                <a:pt x="326" y="611"/>
                              </a:lnTo>
                              <a:lnTo>
                                <a:pt x="331" y="620"/>
                              </a:lnTo>
                              <a:lnTo>
                                <a:pt x="337" y="628"/>
                              </a:lnTo>
                              <a:lnTo>
                                <a:pt x="343" y="637"/>
                              </a:lnTo>
                              <a:lnTo>
                                <a:pt x="352" y="643"/>
                              </a:lnTo>
                              <a:lnTo>
                                <a:pt x="360" y="648"/>
                              </a:lnTo>
                              <a:lnTo>
                                <a:pt x="381" y="660"/>
                              </a:lnTo>
                              <a:lnTo>
                                <a:pt x="405" y="666"/>
                              </a:lnTo>
                              <a:lnTo>
                                <a:pt x="434" y="669"/>
                              </a:lnTo>
                              <a:lnTo>
                                <a:pt x="434" y="707"/>
                              </a:lnTo>
                              <a:lnTo>
                                <a:pt x="164" y="681"/>
                              </a:lnTo>
                              <a:lnTo>
                                <a:pt x="7" y="692"/>
                              </a:lnTo>
                              <a:lnTo>
                                <a:pt x="15" y="662"/>
                              </a:lnTo>
                              <a:lnTo>
                                <a:pt x="15" y="662"/>
                              </a:lnTo>
                              <a:lnTo>
                                <a:pt x="41" y="654"/>
                              </a:lnTo>
                              <a:lnTo>
                                <a:pt x="62" y="647"/>
                              </a:lnTo>
                              <a:lnTo>
                                <a:pt x="77" y="637"/>
                              </a:lnTo>
                              <a:lnTo>
                                <a:pt x="91" y="628"/>
                              </a:lnTo>
                              <a:lnTo>
                                <a:pt x="94" y="622"/>
                              </a:lnTo>
                              <a:lnTo>
                                <a:pt x="98" y="614"/>
                              </a:lnTo>
                              <a:lnTo>
                                <a:pt x="104" y="597"/>
                              </a:lnTo>
                              <a:lnTo>
                                <a:pt x="108" y="575"/>
                              </a:lnTo>
                              <a:lnTo>
                                <a:pt x="108" y="548"/>
                              </a:lnTo>
                              <a:lnTo>
                                <a:pt x="108" y="141"/>
                              </a:lnTo>
                              <a:lnTo>
                                <a:pt x="108" y="141"/>
                              </a:lnTo>
                              <a:lnTo>
                                <a:pt x="108" y="114"/>
                              </a:lnTo>
                              <a:lnTo>
                                <a:pt x="102" y="93"/>
                              </a:lnTo>
                              <a:lnTo>
                                <a:pt x="98" y="84"/>
                              </a:lnTo>
                              <a:lnTo>
                                <a:pt x="94" y="76"/>
                              </a:lnTo>
                              <a:lnTo>
                                <a:pt x="91" y="69"/>
                              </a:lnTo>
                              <a:lnTo>
                                <a:pt x="83" y="63"/>
                              </a:lnTo>
                              <a:lnTo>
                                <a:pt x="77" y="59"/>
                              </a:lnTo>
                              <a:lnTo>
                                <a:pt x="70" y="53"/>
                              </a:lnTo>
                              <a:lnTo>
                                <a:pt x="51" y="48"/>
                              </a:lnTo>
                              <a:lnTo>
                                <a:pt x="28" y="44"/>
                              </a:lnTo>
                              <a:lnTo>
                                <a:pt x="0" y="44"/>
                              </a:lnTo>
                              <a:lnTo>
                                <a:pt x="0" y="16"/>
                              </a:lnTo>
                              <a:lnTo>
                                <a:pt x="0" y="16"/>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94275" id="Freeform 2" o:spid="_x0000_s1026" style="position:absolute;margin-left:375pt;margin-top:-34.6pt;width:12.4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" path="m,16r314,l314,192,443,33r,l451,25r7,-6l466,14r9,-6l487,4,498,2,509,r12,l534,2r13,2l562,8r14,6l591,19r15,10l621,38r17,12l591,304r,l574,281,553,258,532,239,511,224,490,211,468,201r-23,-5l422,194r,l403,194r-21,5l365,209r-9,7l348,222r-7,10l333,241r-6,10l324,262r-6,13l316,288r-2,16l314,319r,229l314,548r2,28l318,588r4,11l326,611r5,9l337,628r6,9l352,643r8,5l381,660r24,6l434,669r,38l164,681,7,692r8,-30l15,662r26,-8l62,647,77,637r14,-9l94,622r4,-8l104,597r4,-22l108,548r,-407l108,141r,-27l102,93,98,84,94,76,91,69,83,63,77,59,70,53,51,48,28,44,,44,,16r,xe" fillcolor="#396" stroked="f">
                <v:path arrowok="t" o:connecttype="custom" o:connectlocs="77506,3952;109347,8151;111322,6175;115025,3458;120208,988;125638,0;131809,494;138721,1976;145879,4693;153284,9386;145879,75086;141683,69405;131316,59032;120949,52116;109841,48411;104164,47917;94291,49152;87873,53351;84170,57303;80715,61996;78493,67923;77506,75086;77506,135353;77999,142269;79481,147950;81702,153136;84664,157335;88860,160052;99968,164498;107126,174625;1728,170920;3703,163510;15304,159805;22462,155112;24190,151655;26658,142022;26658,34826;26658,28157;24190,20748;22462,17043;19006,14573;12589,11856;0,10868;0,3952" o:connectangles="0,0,0,0,0,0,0,0,0,0,0,0,0,0,0,0,0,0,0,0,0,0,0,0,0,0,0,0,0,0,0,0,0,0,0,0,0,0,0,0,0,0,0,0"/>
                <o:lock v:ext="edit" aspectratio="t"/>
              </v:shape>
            </w:pict>
          </mc:Fallback>
        </mc:AlternateContent>
      </w:r>
      <w:r>
        <w:rPr>
          <w:noProof/>
          <w:sz w:val="20"/>
        </w:rPr>
        <mc:AlternateContent>
          <mc:Choice Requires="wps">
            <w:drawing>
              <wp:anchor distT="0" distB="0" distL="114300" distR="114300" simplePos="0" relativeHeight="251698176" behindDoc="0" locked="0" layoutInCell="1" allowOverlap="1" wp14:anchorId="16BB42EA" wp14:editId="2902B784">
                <wp:simplePos x="0" y="0"/>
                <wp:positionH relativeFrom="column">
                  <wp:posOffset>4905375</wp:posOffset>
                </wp:positionH>
                <wp:positionV relativeFrom="paragraph">
                  <wp:posOffset>-438150</wp:posOffset>
                </wp:positionV>
                <wp:extent cx="170815" cy="173355"/>
                <wp:effectExtent l="0" t="0" r="635" b="7620"/>
                <wp:wrapNone/>
                <wp:docPr id="3" name="Free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0815" cy="173355"/>
                        </a:xfrm>
                        <a:custGeom>
                          <a:avLst/>
                          <a:gdLst>
                            <a:gd name="T0" fmla="*/ 405 w 693"/>
                            <a:gd name="T1" fmla="*/ 495 h 703"/>
                            <a:gd name="T2" fmla="*/ 390 w 693"/>
                            <a:gd name="T3" fmla="*/ 559 h 703"/>
                            <a:gd name="T4" fmla="*/ 365 w 693"/>
                            <a:gd name="T5" fmla="*/ 588 h 703"/>
                            <a:gd name="T6" fmla="*/ 327 w 693"/>
                            <a:gd name="T7" fmla="*/ 603 h 703"/>
                            <a:gd name="T8" fmla="*/ 291 w 693"/>
                            <a:gd name="T9" fmla="*/ 605 h 703"/>
                            <a:gd name="T10" fmla="*/ 255 w 693"/>
                            <a:gd name="T11" fmla="*/ 595 h 703"/>
                            <a:gd name="T12" fmla="*/ 229 w 693"/>
                            <a:gd name="T13" fmla="*/ 576 h 703"/>
                            <a:gd name="T14" fmla="*/ 202 w 693"/>
                            <a:gd name="T15" fmla="*/ 531 h 703"/>
                            <a:gd name="T16" fmla="*/ 197 w 693"/>
                            <a:gd name="T17" fmla="*/ 487 h 703"/>
                            <a:gd name="T18" fmla="*/ 206 w 693"/>
                            <a:gd name="T19" fmla="*/ 447 h 703"/>
                            <a:gd name="T20" fmla="*/ 229 w 693"/>
                            <a:gd name="T21" fmla="*/ 415 h 703"/>
                            <a:gd name="T22" fmla="*/ 405 w 693"/>
                            <a:gd name="T23" fmla="*/ 332 h 703"/>
                            <a:gd name="T24" fmla="*/ 41 w 693"/>
                            <a:gd name="T25" fmla="*/ 256 h 703"/>
                            <a:gd name="T26" fmla="*/ 62 w 693"/>
                            <a:gd name="T27" fmla="*/ 163 h 703"/>
                            <a:gd name="T28" fmla="*/ 108 w 693"/>
                            <a:gd name="T29" fmla="*/ 95 h 703"/>
                            <a:gd name="T30" fmla="*/ 170 w 693"/>
                            <a:gd name="T31" fmla="*/ 46 h 703"/>
                            <a:gd name="T32" fmla="*/ 244 w 693"/>
                            <a:gd name="T33" fmla="*/ 15 h 703"/>
                            <a:gd name="T34" fmla="*/ 320 w 693"/>
                            <a:gd name="T35" fmla="*/ 2 h 703"/>
                            <a:gd name="T36" fmla="*/ 369 w 693"/>
                            <a:gd name="T37" fmla="*/ 2 h 703"/>
                            <a:gd name="T38" fmla="*/ 439 w 693"/>
                            <a:gd name="T39" fmla="*/ 15 h 703"/>
                            <a:gd name="T40" fmla="*/ 504 w 693"/>
                            <a:gd name="T41" fmla="*/ 44 h 703"/>
                            <a:gd name="T42" fmla="*/ 559 w 693"/>
                            <a:gd name="T43" fmla="*/ 84 h 703"/>
                            <a:gd name="T44" fmla="*/ 596 w 693"/>
                            <a:gd name="T45" fmla="*/ 135 h 703"/>
                            <a:gd name="T46" fmla="*/ 610 w 693"/>
                            <a:gd name="T47" fmla="*/ 193 h 703"/>
                            <a:gd name="T48" fmla="*/ 612 w 693"/>
                            <a:gd name="T49" fmla="*/ 555 h 703"/>
                            <a:gd name="T50" fmla="*/ 631 w 693"/>
                            <a:gd name="T51" fmla="*/ 595 h 703"/>
                            <a:gd name="T52" fmla="*/ 657 w 693"/>
                            <a:gd name="T53" fmla="*/ 603 h 703"/>
                            <a:gd name="T54" fmla="*/ 693 w 693"/>
                            <a:gd name="T55" fmla="*/ 591 h 703"/>
                            <a:gd name="T56" fmla="*/ 653 w 693"/>
                            <a:gd name="T57" fmla="*/ 654 h 703"/>
                            <a:gd name="T58" fmla="*/ 595 w 693"/>
                            <a:gd name="T59" fmla="*/ 694 h 703"/>
                            <a:gd name="T60" fmla="*/ 555 w 693"/>
                            <a:gd name="T61" fmla="*/ 703 h 703"/>
                            <a:gd name="T62" fmla="*/ 490 w 693"/>
                            <a:gd name="T63" fmla="*/ 690 h 703"/>
                            <a:gd name="T64" fmla="*/ 437 w 693"/>
                            <a:gd name="T65" fmla="*/ 646 h 703"/>
                            <a:gd name="T66" fmla="*/ 411 w 693"/>
                            <a:gd name="T67" fmla="*/ 597 h 703"/>
                            <a:gd name="T68" fmla="*/ 331 w 693"/>
                            <a:gd name="T69" fmla="*/ 658 h 703"/>
                            <a:gd name="T70" fmla="*/ 246 w 693"/>
                            <a:gd name="T71" fmla="*/ 694 h 703"/>
                            <a:gd name="T72" fmla="*/ 187 w 693"/>
                            <a:gd name="T73" fmla="*/ 701 h 703"/>
                            <a:gd name="T74" fmla="*/ 123 w 693"/>
                            <a:gd name="T75" fmla="*/ 694 h 703"/>
                            <a:gd name="T76" fmla="*/ 73 w 693"/>
                            <a:gd name="T77" fmla="*/ 671 h 703"/>
                            <a:gd name="T78" fmla="*/ 37 w 693"/>
                            <a:gd name="T79" fmla="*/ 635 h 703"/>
                            <a:gd name="T80" fmla="*/ 13 w 693"/>
                            <a:gd name="T81" fmla="*/ 591 h 703"/>
                            <a:gd name="T82" fmla="*/ 1 w 693"/>
                            <a:gd name="T83" fmla="*/ 548 h 703"/>
                            <a:gd name="T84" fmla="*/ 0 w 693"/>
                            <a:gd name="T85" fmla="*/ 518 h 703"/>
                            <a:gd name="T86" fmla="*/ 7 w 693"/>
                            <a:gd name="T87" fmla="*/ 476 h 703"/>
                            <a:gd name="T88" fmla="*/ 26 w 693"/>
                            <a:gd name="T89" fmla="*/ 438 h 703"/>
                            <a:gd name="T90" fmla="*/ 54 w 693"/>
                            <a:gd name="T91" fmla="*/ 404 h 703"/>
                            <a:gd name="T92" fmla="*/ 92 w 693"/>
                            <a:gd name="T93" fmla="*/ 377 h 703"/>
                            <a:gd name="T94" fmla="*/ 142 w 693"/>
                            <a:gd name="T95" fmla="*/ 356 h 703"/>
                            <a:gd name="T96" fmla="*/ 379 w 693"/>
                            <a:gd name="T97" fmla="*/ 284 h 703"/>
                            <a:gd name="T98" fmla="*/ 399 w 693"/>
                            <a:gd name="T99" fmla="*/ 264 h 703"/>
                            <a:gd name="T100" fmla="*/ 405 w 693"/>
                            <a:gd name="T101" fmla="*/ 235 h 703"/>
                            <a:gd name="T102" fmla="*/ 396 w 693"/>
                            <a:gd name="T103" fmla="*/ 203 h 703"/>
                            <a:gd name="T104" fmla="*/ 373 w 693"/>
                            <a:gd name="T105" fmla="*/ 173 h 703"/>
                            <a:gd name="T106" fmla="*/ 337 w 693"/>
                            <a:gd name="T107" fmla="*/ 150 h 703"/>
                            <a:gd name="T108" fmla="*/ 293 w 693"/>
                            <a:gd name="T109" fmla="*/ 137 h 703"/>
                            <a:gd name="T110" fmla="*/ 233 w 693"/>
                            <a:gd name="T111" fmla="*/ 133 h 703"/>
                            <a:gd name="T112" fmla="*/ 174 w 693"/>
                            <a:gd name="T113" fmla="*/ 146 h 703"/>
                            <a:gd name="T114" fmla="*/ 119 w 693"/>
                            <a:gd name="T115" fmla="*/ 174 h 703"/>
                            <a:gd name="T116" fmla="*/ 70 w 693"/>
                            <a:gd name="T117" fmla="*/ 218 h 703"/>
                            <a:gd name="T118" fmla="*/ 41 w 693"/>
                            <a:gd name="T119" fmla="*/ 256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93" h="703">
                              <a:moveTo>
                                <a:pt x="405" y="332"/>
                              </a:moveTo>
                              <a:lnTo>
                                <a:pt x="405" y="495"/>
                              </a:lnTo>
                              <a:lnTo>
                                <a:pt x="405" y="495"/>
                              </a:lnTo>
                              <a:lnTo>
                                <a:pt x="403" y="519"/>
                              </a:lnTo>
                              <a:lnTo>
                                <a:pt x="398" y="540"/>
                              </a:lnTo>
                              <a:lnTo>
                                <a:pt x="390" y="559"/>
                              </a:lnTo>
                              <a:lnTo>
                                <a:pt x="379" y="576"/>
                              </a:lnTo>
                              <a:lnTo>
                                <a:pt x="373" y="582"/>
                              </a:lnTo>
                              <a:lnTo>
                                <a:pt x="365" y="588"/>
                              </a:lnTo>
                              <a:lnTo>
                                <a:pt x="358" y="593"/>
                              </a:lnTo>
                              <a:lnTo>
                                <a:pt x="348" y="597"/>
                              </a:lnTo>
                              <a:lnTo>
                                <a:pt x="327" y="603"/>
                              </a:lnTo>
                              <a:lnTo>
                                <a:pt x="305" y="605"/>
                              </a:lnTo>
                              <a:lnTo>
                                <a:pt x="305" y="605"/>
                              </a:lnTo>
                              <a:lnTo>
                                <a:pt x="291" y="605"/>
                              </a:lnTo>
                              <a:lnTo>
                                <a:pt x="278" y="603"/>
                              </a:lnTo>
                              <a:lnTo>
                                <a:pt x="267" y="599"/>
                              </a:lnTo>
                              <a:lnTo>
                                <a:pt x="255" y="595"/>
                              </a:lnTo>
                              <a:lnTo>
                                <a:pt x="246" y="590"/>
                              </a:lnTo>
                              <a:lnTo>
                                <a:pt x="236" y="584"/>
                              </a:lnTo>
                              <a:lnTo>
                                <a:pt x="229" y="576"/>
                              </a:lnTo>
                              <a:lnTo>
                                <a:pt x="221" y="569"/>
                              </a:lnTo>
                              <a:lnTo>
                                <a:pt x="210" y="550"/>
                              </a:lnTo>
                              <a:lnTo>
                                <a:pt x="202" y="531"/>
                              </a:lnTo>
                              <a:lnTo>
                                <a:pt x="197" y="510"/>
                              </a:lnTo>
                              <a:lnTo>
                                <a:pt x="197" y="487"/>
                              </a:lnTo>
                              <a:lnTo>
                                <a:pt x="197" y="487"/>
                              </a:lnTo>
                              <a:lnTo>
                                <a:pt x="199" y="474"/>
                              </a:lnTo>
                              <a:lnTo>
                                <a:pt x="202" y="459"/>
                              </a:lnTo>
                              <a:lnTo>
                                <a:pt x="206" y="447"/>
                              </a:lnTo>
                              <a:lnTo>
                                <a:pt x="212" y="436"/>
                              </a:lnTo>
                              <a:lnTo>
                                <a:pt x="219" y="425"/>
                              </a:lnTo>
                              <a:lnTo>
                                <a:pt x="229" y="415"/>
                              </a:lnTo>
                              <a:lnTo>
                                <a:pt x="238" y="408"/>
                              </a:lnTo>
                              <a:lnTo>
                                <a:pt x="250" y="402"/>
                              </a:lnTo>
                              <a:lnTo>
                                <a:pt x="405" y="332"/>
                              </a:lnTo>
                              <a:lnTo>
                                <a:pt x="405" y="332"/>
                              </a:lnTo>
                              <a:close/>
                              <a:moveTo>
                                <a:pt x="41" y="256"/>
                              </a:moveTo>
                              <a:lnTo>
                                <a:pt x="41" y="256"/>
                              </a:lnTo>
                              <a:lnTo>
                                <a:pt x="45" y="222"/>
                              </a:lnTo>
                              <a:lnTo>
                                <a:pt x="51" y="192"/>
                              </a:lnTo>
                              <a:lnTo>
                                <a:pt x="62" y="163"/>
                              </a:lnTo>
                              <a:lnTo>
                                <a:pt x="75" y="138"/>
                              </a:lnTo>
                              <a:lnTo>
                                <a:pt x="90" y="116"/>
                              </a:lnTo>
                              <a:lnTo>
                                <a:pt x="108" y="95"/>
                              </a:lnTo>
                              <a:lnTo>
                                <a:pt x="126" y="76"/>
                              </a:lnTo>
                              <a:lnTo>
                                <a:pt x="147" y="59"/>
                              </a:lnTo>
                              <a:lnTo>
                                <a:pt x="170" y="46"/>
                              </a:lnTo>
                              <a:lnTo>
                                <a:pt x="193" y="32"/>
                              </a:lnTo>
                              <a:lnTo>
                                <a:pt x="217" y="23"/>
                              </a:lnTo>
                              <a:lnTo>
                                <a:pt x="244" y="15"/>
                              </a:lnTo>
                              <a:lnTo>
                                <a:pt x="269" y="8"/>
                              </a:lnTo>
                              <a:lnTo>
                                <a:pt x="295" y="4"/>
                              </a:lnTo>
                              <a:lnTo>
                                <a:pt x="320" y="2"/>
                              </a:lnTo>
                              <a:lnTo>
                                <a:pt x="346" y="0"/>
                              </a:lnTo>
                              <a:lnTo>
                                <a:pt x="346" y="0"/>
                              </a:lnTo>
                              <a:lnTo>
                                <a:pt x="369" y="2"/>
                              </a:lnTo>
                              <a:lnTo>
                                <a:pt x="392" y="4"/>
                              </a:lnTo>
                              <a:lnTo>
                                <a:pt x="415" y="10"/>
                              </a:lnTo>
                              <a:lnTo>
                                <a:pt x="439" y="15"/>
                              </a:lnTo>
                              <a:lnTo>
                                <a:pt x="462" y="23"/>
                              </a:lnTo>
                              <a:lnTo>
                                <a:pt x="483" y="32"/>
                              </a:lnTo>
                              <a:lnTo>
                                <a:pt x="504" y="44"/>
                              </a:lnTo>
                              <a:lnTo>
                                <a:pt x="524" y="55"/>
                              </a:lnTo>
                              <a:lnTo>
                                <a:pt x="542" y="68"/>
                              </a:lnTo>
                              <a:lnTo>
                                <a:pt x="559" y="84"/>
                              </a:lnTo>
                              <a:lnTo>
                                <a:pt x="574" y="99"/>
                              </a:lnTo>
                              <a:lnTo>
                                <a:pt x="585" y="116"/>
                              </a:lnTo>
                              <a:lnTo>
                                <a:pt x="596" y="135"/>
                              </a:lnTo>
                              <a:lnTo>
                                <a:pt x="604" y="154"/>
                              </a:lnTo>
                              <a:lnTo>
                                <a:pt x="608" y="173"/>
                              </a:lnTo>
                              <a:lnTo>
                                <a:pt x="610" y="193"/>
                              </a:lnTo>
                              <a:lnTo>
                                <a:pt x="610" y="535"/>
                              </a:lnTo>
                              <a:lnTo>
                                <a:pt x="610" y="535"/>
                              </a:lnTo>
                              <a:lnTo>
                                <a:pt x="612" y="555"/>
                              </a:lnTo>
                              <a:lnTo>
                                <a:pt x="615" y="572"/>
                              </a:lnTo>
                              <a:lnTo>
                                <a:pt x="621" y="586"/>
                              </a:lnTo>
                              <a:lnTo>
                                <a:pt x="631" y="595"/>
                              </a:lnTo>
                              <a:lnTo>
                                <a:pt x="636" y="599"/>
                              </a:lnTo>
                              <a:lnTo>
                                <a:pt x="644" y="601"/>
                              </a:lnTo>
                              <a:lnTo>
                                <a:pt x="657" y="603"/>
                              </a:lnTo>
                              <a:lnTo>
                                <a:pt x="674" y="599"/>
                              </a:lnTo>
                              <a:lnTo>
                                <a:pt x="693" y="591"/>
                              </a:lnTo>
                              <a:lnTo>
                                <a:pt x="693" y="591"/>
                              </a:lnTo>
                              <a:lnTo>
                                <a:pt x="684" y="614"/>
                              </a:lnTo>
                              <a:lnTo>
                                <a:pt x="670" y="635"/>
                              </a:lnTo>
                              <a:lnTo>
                                <a:pt x="653" y="654"/>
                              </a:lnTo>
                              <a:lnTo>
                                <a:pt x="636" y="671"/>
                              </a:lnTo>
                              <a:lnTo>
                                <a:pt x="615" y="684"/>
                              </a:lnTo>
                              <a:lnTo>
                                <a:pt x="595" y="694"/>
                              </a:lnTo>
                              <a:lnTo>
                                <a:pt x="574" y="699"/>
                              </a:lnTo>
                              <a:lnTo>
                                <a:pt x="555" y="703"/>
                              </a:lnTo>
                              <a:lnTo>
                                <a:pt x="555" y="703"/>
                              </a:lnTo>
                              <a:lnTo>
                                <a:pt x="532" y="701"/>
                              </a:lnTo>
                              <a:lnTo>
                                <a:pt x="511" y="698"/>
                              </a:lnTo>
                              <a:lnTo>
                                <a:pt x="490" y="690"/>
                              </a:lnTo>
                              <a:lnTo>
                                <a:pt x="471" y="679"/>
                              </a:lnTo>
                              <a:lnTo>
                                <a:pt x="452" y="663"/>
                              </a:lnTo>
                              <a:lnTo>
                                <a:pt x="437" y="646"/>
                              </a:lnTo>
                              <a:lnTo>
                                <a:pt x="422" y="624"/>
                              </a:lnTo>
                              <a:lnTo>
                                <a:pt x="411" y="597"/>
                              </a:lnTo>
                              <a:lnTo>
                                <a:pt x="411" y="597"/>
                              </a:lnTo>
                              <a:lnTo>
                                <a:pt x="384" y="622"/>
                              </a:lnTo>
                              <a:lnTo>
                                <a:pt x="358" y="641"/>
                              </a:lnTo>
                              <a:lnTo>
                                <a:pt x="331" y="658"/>
                              </a:lnTo>
                              <a:lnTo>
                                <a:pt x="303" y="673"/>
                              </a:lnTo>
                              <a:lnTo>
                                <a:pt x="274" y="684"/>
                              </a:lnTo>
                              <a:lnTo>
                                <a:pt x="246" y="694"/>
                              </a:lnTo>
                              <a:lnTo>
                                <a:pt x="217" y="698"/>
                              </a:lnTo>
                              <a:lnTo>
                                <a:pt x="187" y="701"/>
                              </a:lnTo>
                              <a:lnTo>
                                <a:pt x="187" y="701"/>
                              </a:lnTo>
                              <a:lnTo>
                                <a:pt x="164" y="701"/>
                              </a:lnTo>
                              <a:lnTo>
                                <a:pt x="144" y="698"/>
                              </a:lnTo>
                              <a:lnTo>
                                <a:pt x="123" y="694"/>
                              </a:lnTo>
                              <a:lnTo>
                                <a:pt x="106" y="688"/>
                              </a:lnTo>
                              <a:lnTo>
                                <a:pt x="89" y="680"/>
                              </a:lnTo>
                              <a:lnTo>
                                <a:pt x="73" y="671"/>
                              </a:lnTo>
                              <a:lnTo>
                                <a:pt x="60" y="660"/>
                              </a:lnTo>
                              <a:lnTo>
                                <a:pt x="49" y="648"/>
                              </a:lnTo>
                              <a:lnTo>
                                <a:pt x="37" y="635"/>
                              </a:lnTo>
                              <a:lnTo>
                                <a:pt x="28" y="622"/>
                              </a:lnTo>
                              <a:lnTo>
                                <a:pt x="20" y="607"/>
                              </a:lnTo>
                              <a:lnTo>
                                <a:pt x="13" y="591"/>
                              </a:lnTo>
                              <a:lnTo>
                                <a:pt x="9" y="578"/>
                              </a:lnTo>
                              <a:lnTo>
                                <a:pt x="5" y="563"/>
                              </a:lnTo>
                              <a:lnTo>
                                <a:pt x="1" y="548"/>
                              </a:lnTo>
                              <a:lnTo>
                                <a:pt x="0" y="533"/>
                              </a:lnTo>
                              <a:lnTo>
                                <a:pt x="0" y="533"/>
                              </a:lnTo>
                              <a:lnTo>
                                <a:pt x="0" y="518"/>
                              </a:lnTo>
                              <a:lnTo>
                                <a:pt x="1" y="504"/>
                              </a:lnTo>
                              <a:lnTo>
                                <a:pt x="3" y="489"/>
                              </a:lnTo>
                              <a:lnTo>
                                <a:pt x="7" y="476"/>
                              </a:lnTo>
                              <a:lnTo>
                                <a:pt x="13" y="463"/>
                              </a:lnTo>
                              <a:lnTo>
                                <a:pt x="18" y="449"/>
                              </a:lnTo>
                              <a:lnTo>
                                <a:pt x="26" y="438"/>
                              </a:lnTo>
                              <a:lnTo>
                                <a:pt x="34" y="425"/>
                              </a:lnTo>
                              <a:lnTo>
                                <a:pt x="43" y="413"/>
                              </a:lnTo>
                              <a:lnTo>
                                <a:pt x="54" y="404"/>
                              </a:lnTo>
                              <a:lnTo>
                                <a:pt x="66" y="394"/>
                              </a:lnTo>
                              <a:lnTo>
                                <a:pt x="79" y="385"/>
                              </a:lnTo>
                              <a:lnTo>
                                <a:pt x="92" y="377"/>
                              </a:lnTo>
                              <a:lnTo>
                                <a:pt x="108" y="370"/>
                              </a:lnTo>
                              <a:lnTo>
                                <a:pt x="125" y="362"/>
                              </a:lnTo>
                              <a:lnTo>
                                <a:pt x="142" y="356"/>
                              </a:lnTo>
                              <a:lnTo>
                                <a:pt x="369" y="288"/>
                              </a:lnTo>
                              <a:lnTo>
                                <a:pt x="369" y="288"/>
                              </a:lnTo>
                              <a:lnTo>
                                <a:pt x="379" y="284"/>
                              </a:lnTo>
                              <a:lnTo>
                                <a:pt x="388" y="279"/>
                              </a:lnTo>
                              <a:lnTo>
                                <a:pt x="394" y="273"/>
                              </a:lnTo>
                              <a:lnTo>
                                <a:pt x="399" y="264"/>
                              </a:lnTo>
                              <a:lnTo>
                                <a:pt x="403" y="256"/>
                              </a:lnTo>
                              <a:lnTo>
                                <a:pt x="403" y="245"/>
                              </a:lnTo>
                              <a:lnTo>
                                <a:pt x="405" y="235"/>
                              </a:lnTo>
                              <a:lnTo>
                                <a:pt x="403" y="224"/>
                              </a:lnTo>
                              <a:lnTo>
                                <a:pt x="399" y="212"/>
                              </a:lnTo>
                              <a:lnTo>
                                <a:pt x="396" y="203"/>
                              </a:lnTo>
                              <a:lnTo>
                                <a:pt x="388" y="192"/>
                              </a:lnTo>
                              <a:lnTo>
                                <a:pt x="380" y="182"/>
                              </a:lnTo>
                              <a:lnTo>
                                <a:pt x="373" y="173"/>
                              </a:lnTo>
                              <a:lnTo>
                                <a:pt x="361" y="163"/>
                              </a:lnTo>
                              <a:lnTo>
                                <a:pt x="350" y="156"/>
                              </a:lnTo>
                              <a:lnTo>
                                <a:pt x="337" y="150"/>
                              </a:lnTo>
                              <a:lnTo>
                                <a:pt x="337" y="150"/>
                              </a:lnTo>
                              <a:lnTo>
                                <a:pt x="316" y="142"/>
                              </a:lnTo>
                              <a:lnTo>
                                <a:pt x="293" y="137"/>
                              </a:lnTo>
                              <a:lnTo>
                                <a:pt x="272" y="133"/>
                              </a:lnTo>
                              <a:lnTo>
                                <a:pt x="253" y="131"/>
                              </a:lnTo>
                              <a:lnTo>
                                <a:pt x="233" y="133"/>
                              </a:lnTo>
                              <a:lnTo>
                                <a:pt x="212" y="135"/>
                              </a:lnTo>
                              <a:lnTo>
                                <a:pt x="193" y="138"/>
                              </a:lnTo>
                              <a:lnTo>
                                <a:pt x="174" y="146"/>
                              </a:lnTo>
                              <a:lnTo>
                                <a:pt x="155" y="154"/>
                              </a:lnTo>
                              <a:lnTo>
                                <a:pt x="136" y="163"/>
                              </a:lnTo>
                              <a:lnTo>
                                <a:pt x="119" y="174"/>
                              </a:lnTo>
                              <a:lnTo>
                                <a:pt x="102" y="188"/>
                              </a:lnTo>
                              <a:lnTo>
                                <a:pt x="85" y="203"/>
                              </a:lnTo>
                              <a:lnTo>
                                <a:pt x="70" y="218"/>
                              </a:lnTo>
                              <a:lnTo>
                                <a:pt x="54" y="237"/>
                              </a:lnTo>
                              <a:lnTo>
                                <a:pt x="41" y="256"/>
                              </a:lnTo>
                              <a:lnTo>
                                <a:pt x="41" y="256"/>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8F68F" id="Freeform 3" o:spid="_x0000_s1026" style="position:absolute;margin-left:386.25pt;margin-top:-34.5pt;width:13.45pt;height:1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" path="m405,332r,163l405,495r-2,24l398,540r-8,19l379,576r-6,6l365,588r-7,5l348,597r-21,6l305,605r,l291,605r-13,-2l267,599r-12,-4l246,590r-10,-6l229,576r-8,-7l210,550r-8,-19l197,510r,-23l197,487r2,-13l202,459r4,-12l212,436r7,-11l229,415r9,-7l250,402,405,332r,xm41,256r,l45,222r6,-30l62,163,75,138,90,116,108,95,126,76,147,59,170,46,193,32r24,-9l244,15,269,8,295,4,320,2,346,r,l369,2r23,2l415,10r24,5l462,23r21,9l504,44r20,11l542,68r17,16l574,99r11,17l596,135r8,19l608,173r2,20l610,535r,l612,555r3,17l621,586r10,9l636,599r8,2l657,603r17,-4l693,591r,l684,614r-14,21l653,654r-17,17l615,684r-20,10l574,699r-19,4l555,703r-23,-2l511,698r-21,-8l471,679,452,663,437,646,422,624,411,597r,l384,622r-26,19l331,658r-28,15l274,684r-28,10l217,698r-30,3l187,701r-23,l144,698r-21,-4l106,688,89,680,73,671,60,660,49,648,37,635,28,622,20,607,13,591,9,578,5,563,1,548,,533r,l,518,1,504,3,489,7,476r6,-13l18,449r8,-11l34,425r9,-12l54,404,66,394r13,-9l92,377r16,-7l125,362r17,-6l369,288r,l379,284r9,-5l394,273r5,-9l403,256r,-11l405,235r-2,-11l399,212r-3,-9l388,192r-8,-10l373,173,361,163r-11,-7l337,150r,l316,142r-23,-5l272,133r-19,-2l233,133r-21,2l193,138r-19,8l155,154r-19,9l119,174r-17,14l85,203,70,218,54,237,41,256r,xe" fillcolor="#396" stroked="f">
                <v:path arrowok="t" o:connecttype="custom" o:connectlocs="99827,122064;96130,137846;89967,144997;80601,148696;71728,149189;62854,146723;56445,142038;49790,130941;48558,120091;50776,110227;56445,102336;99827,81869;10106,63128;15282,40195;26621,23426;41903,11343;60143,3699;78876,493;90953,493;108207,3699;124229,10850;137786,20714;146906,33290;150357,47592;150850,136859;155533,146723;161941,148696;170815,145737;160956,161272;146659,171136;136800,173355;120778,170149;107715,159299;101306,147216;81587,162258;60636,171136;46093,172862;30318,171136;17993,165464;9120,156587;3204,145737;246,135133;0,127735;1725,117378;6409,108008;13310,99624;22677,92966;35001,87787;93418,70032;98348,65101;99827,57949;97609,50058;91939,42661;83066,36989;72220,33783;57431,32797;42889,36003;29332,42907;17254,53757;10106,63128" o:connectangles="0,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7152" behindDoc="0" locked="0" layoutInCell="1" allowOverlap="1" wp14:anchorId="684718BE" wp14:editId="0A8D3068">
                <wp:simplePos x="0" y="0"/>
                <wp:positionH relativeFrom="column">
                  <wp:posOffset>4493895</wp:posOffset>
                </wp:positionH>
                <wp:positionV relativeFrom="paragraph">
                  <wp:posOffset>-490220</wp:posOffset>
                </wp:positionV>
                <wp:extent cx="107950" cy="223520"/>
                <wp:effectExtent l="7620" t="5080" r="8255" b="0"/>
                <wp:wrapNone/>
                <wp:docPr id="4" name="Freeform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950" cy="223520"/>
                        </a:xfrm>
                        <a:custGeom>
                          <a:avLst/>
                          <a:gdLst>
                            <a:gd name="T0" fmla="*/ 331 w 438"/>
                            <a:gd name="T1" fmla="*/ 765 h 906"/>
                            <a:gd name="T2" fmla="*/ 331 w 438"/>
                            <a:gd name="T3" fmla="*/ 765 h 906"/>
                            <a:gd name="T4" fmla="*/ 333 w 438"/>
                            <a:gd name="T5" fmla="*/ 792 h 906"/>
                            <a:gd name="T6" fmla="*/ 337 w 438"/>
                            <a:gd name="T7" fmla="*/ 815 h 906"/>
                            <a:gd name="T8" fmla="*/ 345 w 438"/>
                            <a:gd name="T9" fmla="*/ 834 h 906"/>
                            <a:gd name="T10" fmla="*/ 348 w 438"/>
                            <a:gd name="T11" fmla="*/ 841 h 906"/>
                            <a:gd name="T12" fmla="*/ 354 w 438"/>
                            <a:gd name="T13" fmla="*/ 849 h 906"/>
                            <a:gd name="T14" fmla="*/ 362 w 438"/>
                            <a:gd name="T15" fmla="*/ 854 h 906"/>
                            <a:gd name="T16" fmla="*/ 369 w 438"/>
                            <a:gd name="T17" fmla="*/ 860 h 906"/>
                            <a:gd name="T18" fmla="*/ 386 w 438"/>
                            <a:gd name="T19" fmla="*/ 868 h 906"/>
                            <a:gd name="T20" fmla="*/ 409 w 438"/>
                            <a:gd name="T21" fmla="*/ 873 h 906"/>
                            <a:gd name="T22" fmla="*/ 438 w 438"/>
                            <a:gd name="T23" fmla="*/ 877 h 906"/>
                            <a:gd name="T24" fmla="*/ 438 w 438"/>
                            <a:gd name="T25" fmla="*/ 906 h 906"/>
                            <a:gd name="T26" fmla="*/ 7 w 438"/>
                            <a:gd name="T27" fmla="*/ 906 h 906"/>
                            <a:gd name="T28" fmla="*/ 7 w 438"/>
                            <a:gd name="T29" fmla="*/ 873 h 906"/>
                            <a:gd name="T30" fmla="*/ 7 w 438"/>
                            <a:gd name="T31" fmla="*/ 873 h 906"/>
                            <a:gd name="T32" fmla="*/ 34 w 438"/>
                            <a:gd name="T33" fmla="*/ 873 h 906"/>
                            <a:gd name="T34" fmla="*/ 57 w 438"/>
                            <a:gd name="T35" fmla="*/ 868 h 906"/>
                            <a:gd name="T36" fmla="*/ 66 w 438"/>
                            <a:gd name="T37" fmla="*/ 864 h 906"/>
                            <a:gd name="T38" fmla="*/ 74 w 438"/>
                            <a:gd name="T39" fmla="*/ 860 h 906"/>
                            <a:gd name="T40" fmla="*/ 81 w 438"/>
                            <a:gd name="T41" fmla="*/ 854 h 906"/>
                            <a:gd name="T42" fmla="*/ 89 w 438"/>
                            <a:gd name="T43" fmla="*/ 849 h 906"/>
                            <a:gd name="T44" fmla="*/ 95 w 438"/>
                            <a:gd name="T45" fmla="*/ 841 h 906"/>
                            <a:gd name="T46" fmla="*/ 98 w 438"/>
                            <a:gd name="T47" fmla="*/ 834 h 906"/>
                            <a:gd name="T48" fmla="*/ 102 w 438"/>
                            <a:gd name="T49" fmla="*/ 822 h 906"/>
                            <a:gd name="T50" fmla="*/ 106 w 438"/>
                            <a:gd name="T51" fmla="*/ 813 h 906"/>
                            <a:gd name="T52" fmla="*/ 110 w 438"/>
                            <a:gd name="T53" fmla="*/ 786 h 906"/>
                            <a:gd name="T54" fmla="*/ 110 w 438"/>
                            <a:gd name="T55" fmla="*/ 756 h 906"/>
                            <a:gd name="T56" fmla="*/ 110 w 438"/>
                            <a:gd name="T57" fmla="*/ 117 h 906"/>
                            <a:gd name="T58" fmla="*/ 110 w 438"/>
                            <a:gd name="T59" fmla="*/ 117 h 906"/>
                            <a:gd name="T60" fmla="*/ 108 w 438"/>
                            <a:gd name="T61" fmla="*/ 95 h 906"/>
                            <a:gd name="T62" fmla="*/ 104 w 438"/>
                            <a:gd name="T63" fmla="*/ 76 h 906"/>
                            <a:gd name="T64" fmla="*/ 96 w 438"/>
                            <a:gd name="T65" fmla="*/ 60 h 906"/>
                            <a:gd name="T66" fmla="*/ 91 w 438"/>
                            <a:gd name="T67" fmla="*/ 53 h 906"/>
                            <a:gd name="T68" fmla="*/ 85 w 438"/>
                            <a:gd name="T69" fmla="*/ 49 h 906"/>
                            <a:gd name="T70" fmla="*/ 72 w 438"/>
                            <a:gd name="T71" fmla="*/ 40 h 906"/>
                            <a:gd name="T72" fmla="*/ 53 w 438"/>
                            <a:gd name="T73" fmla="*/ 34 h 906"/>
                            <a:gd name="T74" fmla="*/ 28 w 438"/>
                            <a:gd name="T75" fmla="*/ 30 h 906"/>
                            <a:gd name="T76" fmla="*/ 0 w 438"/>
                            <a:gd name="T77" fmla="*/ 26 h 906"/>
                            <a:gd name="T78" fmla="*/ 0 w 438"/>
                            <a:gd name="T79" fmla="*/ 0 h 906"/>
                            <a:gd name="T80" fmla="*/ 331 w 438"/>
                            <a:gd name="T81" fmla="*/ 0 h 906"/>
                            <a:gd name="T82" fmla="*/ 331 w 438"/>
                            <a:gd name="T83" fmla="*/ 765 h 906"/>
                            <a:gd name="T84" fmla="*/ 331 w 438"/>
                            <a:gd name="T85" fmla="*/ 765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38" h="906">
                              <a:moveTo>
                                <a:pt x="331" y="765"/>
                              </a:moveTo>
                              <a:lnTo>
                                <a:pt x="331" y="765"/>
                              </a:lnTo>
                              <a:lnTo>
                                <a:pt x="333" y="792"/>
                              </a:lnTo>
                              <a:lnTo>
                                <a:pt x="337" y="815"/>
                              </a:lnTo>
                              <a:lnTo>
                                <a:pt x="345" y="834"/>
                              </a:lnTo>
                              <a:lnTo>
                                <a:pt x="348" y="841"/>
                              </a:lnTo>
                              <a:lnTo>
                                <a:pt x="354" y="849"/>
                              </a:lnTo>
                              <a:lnTo>
                                <a:pt x="362" y="854"/>
                              </a:lnTo>
                              <a:lnTo>
                                <a:pt x="369" y="860"/>
                              </a:lnTo>
                              <a:lnTo>
                                <a:pt x="386" y="868"/>
                              </a:lnTo>
                              <a:lnTo>
                                <a:pt x="409" y="873"/>
                              </a:lnTo>
                              <a:lnTo>
                                <a:pt x="438" y="877"/>
                              </a:lnTo>
                              <a:lnTo>
                                <a:pt x="438" y="906"/>
                              </a:lnTo>
                              <a:lnTo>
                                <a:pt x="7" y="906"/>
                              </a:lnTo>
                              <a:lnTo>
                                <a:pt x="7" y="873"/>
                              </a:lnTo>
                              <a:lnTo>
                                <a:pt x="7" y="873"/>
                              </a:lnTo>
                              <a:lnTo>
                                <a:pt x="34" y="873"/>
                              </a:lnTo>
                              <a:lnTo>
                                <a:pt x="57" y="868"/>
                              </a:lnTo>
                              <a:lnTo>
                                <a:pt x="66" y="864"/>
                              </a:lnTo>
                              <a:lnTo>
                                <a:pt x="74" y="860"/>
                              </a:lnTo>
                              <a:lnTo>
                                <a:pt x="81" y="854"/>
                              </a:lnTo>
                              <a:lnTo>
                                <a:pt x="89" y="849"/>
                              </a:lnTo>
                              <a:lnTo>
                                <a:pt x="95" y="841"/>
                              </a:lnTo>
                              <a:lnTo>
                                <a:pt x="98" y="834"/>
                              </a:lnTo>
                              <a:lnTo>
                                <a:pt x="102" y="822"/>
                              </a:lnTo>
                              <a:lnTo>
                                <a:pt x="106" y="813"/>
                              </a:lnTo>
                              <a:lnTo>
                                <a:pt x="110" y="786"/>
                              </a:lnTo>
                              <a:lnTo>
                                <a:pt x="110" y="756"/>
                              </a:lnTo>
                              <a:lnTo>
                                <a:pt x="110" y="117"/>
                              </a:lnTo>
                              <a:lnTo>
                                <a:pt x="110" y="117"/>
                              </a:lnTo>
                              <a:lnTo>
                                <a:pt x="108" y="95"/>
                              </a:lnTo>
                              <a:lnTo>
                                <a:pt x="104" y="76"/>
                              </a:lnTo>
                              <a:lnTo>
                                <a:pt x="96" y="60"/>
                              </a:lnTo>
                              <a:lnTo>
                                <a:pt x="91" y="53"/>
                              </a:lnTo>
                              <a:lnTo>
                                <a:pt x="85" y="49"/>
                              </a:lnTo>
                              <a:lnTo>
                                <a:pt x="72" y="40"/>
                              </a:lnTo>
                              <a:lnTo>
                                <a:pt x="53" y="34"/>
                              </a:lnTo>
                              <a:lnTo>
                                <a:pt x="28" y="30"/>
                              </a:lnTo>
                              <a:lnTo>
                                <a:pt x="0" y="26"/>
                              </a:lnTo>
                              <a:lnTo>
                                <a:pt x="0" y="0"/>
                              </a:lnTo>
                              <a:lnTo>
                                <a:pt x="331" y="0"/>
                              </a:lnTo>
                              <a:lnTo>
                                <a:pt x="331" y="765"/>
                              </a:lnTo>
                              <a:lnTo>
                                <a:pt x="331" y="765"/>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ED750" id="Freeform 4" o:spid="_x0000_s1026" style="position:absolute;margin-left:353.85pt;margin-top:-38.6pt;width:8.5pt;height:1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8,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" path="m331,765r,l333,792r4,23l345,834r3,7l354,849r8,5l369,860r17,8l409,873r29,4l438,906,7,906r,-33l7,873r27,l57,868r9,-4l74,860r7,-6l89,849r6,-8l98,834r4,-12l106,813r4,-27l110,756r,-639l110,117,108,95,104,76,96,60,91,53,85,49,72,40,53,34,28,30,,26,,,331,r,765l331,765xe" fillcolor="#396" stroked="f">
                <v:path arrowok="t" o:connecttype="custom" o:connectlocs="81579,188734;81579,188734;82072,195395;83057,201069;85029,205757;85768,207484;87247,209457;89219,210691;90944,212171;95134,214145;100803,215379;107950,216365;107950,223520;1725,223520;1725,215379;1725,215379;8380,215379;14048,214145;16266,213158;18238,212171;19963,210691;21935,209457;23414,207484;24153,205757;25139,202796;26125,200576;27111,193915;27111,186513;27111,28865;27111,28865;26618,23438;25632,18750;23660,14803;22428,13076;20949,12089;17745,9868;13062,8388;6901,7401;0,6414;0,0;81579,0;81579,188734;81579,188734" o:connectangles="0,0,0,0,0,0,0,0,0,0,0,0,0,0,0,0,0,0,0,0,0,0,0,0,0,0,0,0,0,0,0,0,0,0,0,0,0,0,0,0,0,0,0"/>
                <o:lock v:ext="edit" aspectratio="t"/>
              </v:shape>
            </w:pict>
          </mc:Fallback>
        </mc:AlternateContent>
      </w:r>
      <w:r>
        <w:rPr>
          <w:noProof/>
          <w:sz w:val="20"/>
        </w:rPr>
        <mc:AlternateContent>
          <mc:Choice Requires="wps">
            <w:drawing>
              <wp:anchor distT="0" distB="0" distL="114300" distR="114300" simplePos="0" relativeHeight="251696128" behindDoc="0" locked="0" layoutInCell="1" allowOverlap="1" wp14:anchorId="6586B12A" wp14:editId="7B47789D">
                <wp:simplePos x="0" y="0"/>
                <wp:positionH relativeFrom="column">
                  <wp:posOffset>5245100</wp:posOffset>
                </wp:positionH>
                <wp:positionV relativeFrom="paragraph">
                  <wp:posOffset>-443865</wp:posOffset>
                </wp:positionV>
                <wp:extent cx="202565" cy="179070"/>
                <wp:effectExtent l="6350" t="3810" r="635" b="7620"/>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2565" cy="179070"/>
                        </a:xfrm>
                        <a:custGeom>
                          <a:avLst/>
                          <a:gdLst>
                            <a:gd name="T0" fmla="*/ 451 w 821"/>
                            <a:gd name="T1" fmla="*/ 2 h 724"/>
                            <a:gd name="T2" fmla="*/ 569 w 821"/>
                            <a:gd name="T3" fmla="*/ 29 h 724"/>
                            <a:gd name="T4" fmla="*/ 671 w 821"/>
                            <a:gd name="T5" fmla="*/ 82 h 724"/>
                            <a:gd name="T6" fmla="*/ 751 w 821"/>
                            <a:gd name="T7" fmla="*/ 159 h 724"/>
                            <a:gd name="T8" fmla="*/ 802 w 821"/>
                            <a:gd name="T9" fmla="*/ 254 h 724"/>
                            <a:gd name="T10" fmla="*/ 821 w 821"/>
                            <a:gd name="T11" fmla="*/ 360 h 724"/>
                            <a:gd name="T12" fmla="*/ 811 w 821"/>
                            <a:gd name="T13" fmla="*/ 434 h 724"/>
                            <a:gd name="T14" fmla="*/ 770 w 821"/>
                            <a:gd name="T15" fmla="*/ 535 h 724"/>
                            <a:gd name="T16" fmla="*/ 700 w 821"/>
                            <a:gd name="T17" fmla="*/ 618 h 724"/>
                            <a:gd name="T18" fmla="*/ 605 w 821"/>
                            <a:gd name="T19" fmla="*/ 681 h 724"/>
                            <a:gd name="T20" fmla="*/ 493 w 821"/>
                            <a:gd name="T21" fmla="*/ 717 h 724"/>
                            <a:gd name="T22" fmla="*/ 410 w 821"/>
                            <a:gd name="T23" fmla="*/ 724 h 724"/>
                            <a:gd name="T24" fmla="*/ 288 w 821"/>
                            <a:gd name="T25" fmla="*/ 707 h 724"/>
                            <a:gd name="T26" fmla="*/ 180 w 821"/>
                            <a:gd name="T27" fmla="*/ 662 h 724"/>
                            <a:gd name="T28" fmla="*/ 93 w 821"/>
                            <a:gd name="T29" fmla="*/ 592 h 724"/>
                            <a:gd name="T30" fmla="*/ 33 w 821"/>
                            <a:gd name="T31" fmla="*/ 503 h 724"/>
                            <a:gd name="T32" fmla="*/ 2 w 821"/>
                            <a:gd name="T33" fmla="*/ 398 h 724"/>
                            <a:gd name="T34" fmla="*/ 2 w 821"/>
                            <a:gd name="T35" fmla="*/ 324 h 724"/>
                            <a:gd name="T36" fmla="*/ 33 w 821"/>
                            <a:gd name="T37" fmla="*/ 220 h 724"/>
                            <a:gd name="T38" fmla="*/ 93 w 821"/>
                            <a:gd name="T39" fmla="*/ 131 h 724"/>
                            <a:gd name="T40" fmla="*/ 180 w 821"/>
                            <a:gd name="T41" fmla="*/ 61 h 724"/>
                            <a:gd name="T42" fmla="*/ 288 w 821"/>
                            <a:gd name="T43" fmla="*/ 15 h 724"/>
                            <a:gd name="T44" fmla="*/ 410 w 821"/>
                            <a:gd name="T45" fmla="*/ 0 h 724"/>
                            <a:gd name="T46" fmla="*/ 408 w 821"/>
                            <a:gd name="T47" fmla="*/ 57 h 724"/>
                            <a:gd name="T48" fmla="*/ 467 w 821"/>
                            <a:gd name="T49" fmla="*/ 70 h 724"/>
                            <a:gd name="T50" fmla="*/ 520 w 821"/>
                            <a:gd name="T51" fmla="*/ 108 h 724"/>
                            <a:gd name="T52" fmla="*/ 563 w 821"/>
                            <a:gd name="T53" fmla="*/ 167 h 724"/>
                            <a:gd name="T54" fmla="*/ 593 w 821"/>
                            <a:gd name="T55" fmla="*/ 241 h 724"/>
                            <a:gd name="T56" fmla="*/ 609 w 821"/>
                            <a:gd name="T57" fmla="*/ 328 h 724"/>
                            <a:gd name="T58" fmla="*/ 609 w 821"/>
                            <a:gd name="T59" fmla="*/ 389 h 724"/>
                            <a:gd name="T60" fmla="*/ 593 w 821"/>
                            <a:gd name="T61" fmla="*/ 476 h 724"/>
                            <a:gd name="T62" fmla="*/ 563 w 821"/>
                            <a:gd name="T63" fmla="*/ 550 h 724"/>
                            <a:gd name="T64" fmla="*/ 520 w 821"/>
                            <a:gd name="T65" fmla="*/ 607 h 724"/>
                            <a:gd name="T66" fmla="*/ 467 w 821"/>
                            <a:gd name="T67" fmla="*/ 645 h 724"/>
                            <a:gd name="T68" fmla="*/ 408 w 821"/>
                            <a:gd name="T69" fmla="*/ 660 h 724"/>
                            <a:gd name="T70" fmla="*/ 366 w 821"/>
                            <a:gd name="T71" fmla="*/ 652 h 724"/>
                            <a:gd name="T72" fmla="*/ 311 w 821"/>
                            <a:gd name="T73" fmla="*/ 622 h 724"/>
                            <a:gd name="T74" fmla="*/ 264 w 821"/>
                            <a:gd name="T75" fmla="*/ 571 h 724"/>
                            <a:gd name="T76" fmla="*/ 230 w 821"/>
                            <a:gd name="T77" fmla="*/ 501 h 724"/>
                            <a:gd name="T78" fmla="*/ 209 w 821"/>
                            <a:gd name="T79" fmla="*/ 419 h 724"/>
                            <a:gd name="T80" fmla="*/ 205 w 821"/>
                            <a:gd name="T81" fmla="*/ 358 h 724"/>
                            <a:gd name="T82" fmla="*/ 214 w 821"/>
                            <a:gd name="T83" fmla="*/ 269 h 724"/>
                            <a:gd name="T84" fmla="*/ 239 w 821"/>
                            <a:gd name="T85" fmla="*/ 190 h 724"/>
                            <a:gd name="T86" fmla="*/ 279 w 821"/>
                            <a:gd name="T87" fmla="*/ 125 h 724"/>
                            <a:gd name="T88" fmla="*/ 328 w 821"/>
                            <a:gd name="T89" fmla="*/ 82 h 724"/>
                            <a:gd name="T90" fmla="*/ 387 w 821"/>
                            <a:gd name="T91" fmla="*/ 59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21" h="724">
                              <a:moveTo>
                                <a:pt x="410" y="0"/>
                              </a:moveTo>
                              <a:lnTo>
                                <a:pt x="410" y="0"/>
                              </a:lnTo>
                              <a:lnTo>
                                <a:pt x="451" y="2"/>
                              </a:lnTo>
                              <a:lnTo>
                                <a:pt x="493" y="8"/>
                              </a:lnTo>
                              <a:lnTo>
                                <a:pt x="531" y="15"/>
                              </a:lnTo>
                              <a:lnTo>
                                <a:pt x="569" y="29"/>
                              </a:lnTo>
                              <a:lnTo>
                                <a:pt x="605" y="44"/>
                              </a:lnTo>
                              <a:lnTo>
                                <a:pt x="639" y="61"/>
                              </a:lnTo>
                              <a:lnTo>
                                <a:pt x="671" y="82"/>
                              </a:lnTo>
                              <a:lnTo>
                                <a:pt x="700" y="106"/>
                              </a:lnTo>
                              <a:lnTo>
                                <a:pt x="726" y="131"/>
                              </a:lnTo>
                              <a:lnTo>
                                <a:pt x="751" y="159"/>
                              </a:lnTo>
                              <a:lnTo>
                                <a:pt x="770" y="190"/>
                              </a:lnTo>
                              <a:lnTo>
                                <a:pt x="789" y="220"/>
                              </a:lnTo>
                              <a:lnTo>
                                <a:pt x="802" y="254"/>
                              </a:lnTo>
                              <a:lnTo>
                                <a:pt x="811" y="288"/>
                              </a:lnTo>
                              <a:lnTo>
                                <a:pt x="819" y="324"/>
                              </a:lnTo>
                              <a:lnTo>
                                <a:pt x="821" y="360"/>
                              </a:lnTo>
                              <a:lnTo>
                                <a:pt x="821" y="360"/>
                              </a:lnTo>
                              <a:lnTo>
                                <a:pt x="819" y="398"/>
                              </a:lnTo>
                              <a:lnTo>
                                <a:pt x="811" y="434"/>
                              </a:lnTo>
                              <a:lnTo>
                                <a:pt x="802" y="468"/>
                              </a:lnTo>
                              <a:lnTo>
                                <a:pt x="789" y="503"/>
                              </a:lnTo>
                              <a:lnTo>
                                <a:pt x="770" y="535"/>
                              </a:lnTo>
                              <a:lnTo>
                                <a:pt x="751" y="563"/>
                              </a:lnTo>
                              <a:lnTo>
                                <a:pt x="726" y="592"/>
                              </a:lnTo>
                              <a:lnTo>
                                <a:pt x="700" y="618"/>
                              </a:lnTo>
                              <a:lnTo>
                                <a:pt x="671" y="641"/>
                              </a:lnTo>
                              <a:lnTo>
                                <a:pt x="639" y="662"/>
                              </a:lnTo>
                              <a:lnTo>
                                <a:pt x="605" y="681"/>
                              </a:lnTo>
                              <a:lnTo>
                                <a:pt x="569" y="696"/>
                              </a:lnTo>
                              <a:lnTo>
                                <a:pt x="531" y="707"/>
                              </a:lnTo>
                              <a:lnTo>
                                <a:pt x="493" y="717"/>
                              </a:lnTo>
                              <a:lnTo>
                                <a:pt x="451" y="722"/>
                              </a:lnTo>
                              <a:lnTo>
                                <a:pt x="410" y="724"/>
                              </a:lnTo>
                              <a:lnTo>
                                <a:pt x="410" y="724"/>
                              </a:lnTo>
                              <a:lnTo>
                                <a:pt x="368" y="722"/>
                              </a:lnTo>
                              <a:lnTo>
                                <a:pt x="328" y="717"/>
                              </a:lnTo>
                              <a:lnTo>
                                <a:pt x="288" y="707"/>
                              </a:lnTo>
                              <a:lnTo>
                                <a:pt x="250" y="696"/>
                              </a:lnTo>
                              <a:lnTo>
                                <a:pt x="214" y="681"/>
                              </a:lnTo>
                              <a:lnTo>
                                <a:pt x="180" y="662"/>
                              </a:lnTo>
                              <a:lnTo>
                                <a:pt x="150" y="641"/>
                              </a:lnTo>
                              <a:lnTo>
                                <a:pt x="120" y="618"/>
                              </a:lnTo>
                              <a:lnTo>
                                <a:pt x="93" y="592"/>
                              </a:lnTo>
                              <a:lnTo>
                                <a:pt x="70" y="563"/>
                              </a:lnTo>
                              <a:lnTo>
                                <a:pt x="50" y="535"/>
                              </a:lnTo>
                              <a:lnTo>
                                <a:pt x="33" y="503"/>
                              </a:lnTo>
                              <a:lnTo>
                                <a:pt x="17" y="468"/>
                              </a:lnTo>
                              <a:lnTo>
                                <a:pt x="8" y="434"/>
                              </a:lnTo>
                              <a:lnTo>
                                <a:pt x="2" y="398"/>
                              </a:lnTo>
                              <a:lnTo>
                                <a:pt x="0" y="360"/>
                              </a:lnTo>
                              <a:lnTo>
                                <a:pt x="0" y="360"/>
                              </a:lnTo>
                              <a:lnTo>
                                <a:pt x="2" y="324"/>
                              </a:lnTo>
                              <a:lnTo>
                                <a:pt x="8" y="288"/>
                              </a:lnTo>
                              <a:lnTo>
                                <a:pt x="17" y="254"/>
                              </a:lnTo>
                              <a:lnTo>
                                <a:pt x="33" y="220"/>
                              </a:lnTo>
                              <a:lnTo>
                                <a:pt x="50" y="190"/>
                              </a:lnTo>
                              <a:lnTo>
                                <a:pt x="70" y="159"/>
                              </a:lnTo>
                              <a:lnTo>
                                <a:pt x="93" y="131"/>
                              </a:lnTo>
                              <a:lnTo>
                                <a:pt x="120" y="106"/>
                              </a:lnTo>
                              <a:lnTo>
                                <a:pt x="150" y="82"/>
                              </a:lnTo>
                              <a:lnTo>
                                <a:pt x="180" y="61"/>
                              </a:lnTo>
                              <a:lnTo>
                                <a:pt x="214" y="44"/>
                              </a:lnTo>
                              <a:lnTo>
                                <a:pt x="250" y="29"/>
                              </a:lnTo>
                              <a:lnTo>
                                <a:pt x="288" y="15"/>
                              </a:lnTo>
                              <a:lnTo>
                                <a:pt x="328" y="8"/>
                              </a:lnTo>
                              <a:lnTo>
                                <a:pt x="368" y="2"/>
                              </a:lnTo>
                              <a:lnTo>
                                <a:pt x="410" y="0"/>
                              </a:lnTo>
                              <a:lnTo>
                                <a:pt x="410" y="0"/>
                              </a:lnTo>
                              <a:close/>
                              <a:moveTo>
                                <a:pt x="408" y="57"/>
                              </a:moveTo>
                              <a:lnTo>
                                <a:pt x="408" y="57"/>
                              </a:lnTo>
                              <a:lnTo>
                                <a:pt x="427" y="59"/>
                              </a:lnTo>
                              <a:lnTo>
                                <a:pt x="448" y="63"/>
                              </a:lnTo>
                              <a:lnTo>
                                <a:pt x="467" y="70"/>
                              </a:lnTo>
                              <a:lnTo>
                                <a:pt x="485" y="82"/>
                              </a:lnTo>
                              <a:lnTo>
                                <a:pt x="503" y="93"/>
                              </a:lnTo>
                              <a:lnTo>
                                <a:pt x="520" y="108"/>
                              </a:lnTo>
                              <a:lnTo>
                                <a:pt x="535" y="125"/>
                              </a:lnTo>
                              <a:lnTo>
                                <a:pt x="550" y="146"/>
                              </a:lnTo>
                              <a:lnTo>
                                <a:pt x="563" y="167"/>
                              </a:lnTo>
                              <a:lnTo>
                                <a:pt x="575" y="190"/>
                              </a:lnTo>
                              <a:lnTo>
                                <a:pt x="584" y="214"/>
                              </a:lnTo>
                              <a:lnTo>
                                <a:pt x="593" y="241"/>
                              </a:lnTo>
                              <a:lnTo>
                                <a:pt x="599" y="269"/>
                              </a:lnTo>
                              <a:lnTo>
                                <a:pt x="605" y="298"/>
                              </a:lnTo>
                              <a:lnTo>
                                <a:pt x="609" y="328"/>
                              </a:lnTo>
                              <a:lnTo>
                                <a:pt x="609" y="358"/>
                              </a:lnTo>
                              <a:lnTo>
                                <a:pt x="609" y="358"/>
                              </a:lnTo>
                              <a:lnTo>
                                <a:pt x="609" y="389"/>
                              </a:lnTo>
                              <a:lnTo>
                                <a:pt x="605" y="419"/>
                              </a:lnTo>
                              <a:lnTo>
                                <a:pt x="599" y="448"/>
                              </a:lnTo>
                              <a:lnTo>
                                <a:pt x="593" y="476"/>
                              </a:lnTo>
                              <a:lnTo>
                                <a:pt x="584" y="501"/>
                              </a:lnTo>
                              <a:lnTo>
                                <a:pt x="575" y="527"/>
                              </a:lnTo>
                              <a:lnTo>
                                <a:pt x="563" y="550"/>
                              </a:lnTo>
                              <a:lnTo>
                                <a:pt x="550" y="571"/>
                              </a:lnTo>
                              <a:lnTo>
                                <a:pt x="535" y="590"/>
                              </a:lnTo>
                              <a:lnTo>
                                <a:pt x="520" y="607"/>
                              </a:lnTo>
                              <a:lnTo>
                                <a:pt x="503" y="622"/>
                              </a:lnTo>
                              <a:lnTo>
                                <a:pt x="485" y="635"/>
                              </a:lnTo>
                              <a:lnTo>
                                <a:pt x="467" y="645"/>
                              </a:lnTo>
                              <a:lnTo>
                                <a:pt x="448" y="652"/>
                              </a:lnTo>
                              <a:lnTo>
                                <a:pt x="427" y="658"/>
                              </a:lnTo>
                              <a:lnTo>
                                <a:pt x="408" y="660"/>
                              </a:lnTo>
                              <a:lnTo>
                                <a:pt x="408" y="660"/>
                              </a:lnTo>
                              <a:lnTo>
                                <a:pt x="387" y="658"/>
                              </a:lnTo>
                              <a:lnTo>
                                <a:pt x="366" y="652"/>
                              </a:lnTo>
                              <a:lnTo>
                                <a:pt x="347" y="645"/>
                              </a:lnTo>
                              <a:lnTo>
                                <a:pt x="328" y="635"/>
                              </a:lnTo>
                              <a:lnTo>
                                <a:pt x="311" y="622"/>
                              </a:lnTo>
                              <a:lnTo>
                                <a:pt x="294" y="607"/>
                              </a:lnTo>
                              <a:lnTo>
                                <a:pt x="279" y="590"/>
                              </a:lnTo>
                              <a:lnTo>
                                <a:pt x="264" y="571"/>
                              </a:lnTo>
                              <a:lnTo>
                                <a:pt x="250" y="550"/>
                              </a:lnTo>
                              <a:lnTo>
                                <a:pt x="239" y="527"/>
                              </a:lnTo>
                              <a:lnTo>
                                <a:pt x="230" y="501"/>
                              </a:lnTo>
                              <a:lnTo>
                                <a:pt x="220" y="476"/>
                              </a:lnTo>
                              <a:lnTo>
                                <a:pt x="214" y="448"/>
                              </a:lnTo>
                              <a:lnTo>
                                <a:pt x="209" y="419"/>
                              </a:lnTo>
                              <a:lnTo>
                                <a:pt x="207" y="389"/>
                              </a:lnTo>
                              <a:lnTo>
                                <a:pt x="205" y="358"/>
                              </a:lnTo>
                              <a:lnTo>
                                <a:pt x="205" y="358"/>
                              </a:lnTo>
                              <a:lnTo>
                                <a:pt x="207" y="328"/>
                              </a:lnTo>
                              <a:lnTo>
                                <a:pt x="209" y="298"/>
                              </a:lnTo>
                              <a:lnTo>
                                <a:pt x="214" y="269"/>
                              </a:lnTo>
                              <a:lnTo>
                                <a:pt x="220" y="241"/>
                              </a:lnTo>
                              <a:lnTo>
                                <a:pt x="230" y="214"/>
                              </a:lnTo>
                              <a:lnTo>
                                <a:pt x="239" y="190"/>
                              </a:lnTo>
                              <a:lnTo>
                                <a:pt x="250" y="167"/>
                              </a:lnTo>
                              <a:lnTo>
                                <a:pt x="264" y="146"/>
                              </a:lnTo>
                              <a:lnTo>
                                <a:pt x="279" y="125"/>
                              </a:lnTo>
                              <a:lnTo>
                                <a:pt x="294" y="108"/>
                              </a:lnTo>
                              <a:lnTo>
                                <a:pt x="311" y="93"/>
                              </a:lnTo>
                              <a:lnTo>
                                <a:pt x="328" y="82"/>
                              </a:lnTo>
                              <a:lnTo>
                                <a:pt x="347" y="70"/>
                              </a:lnTo>
                              <a:lnTo>
                                <a:pt x="366" y="63"/>
                              </a:lnTo>
                              <a:lnTo>
                                <a:pt x="387" y="59"/>
                              </a:lnTo>
                              <a:lnTo>
                                <a:pt x="408" y="57"/>
                              </a:lnTo>
                              <a:lnTo>
                                <a:pt x="408" y="57"/>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B688D" id="Freeform 5" o:spid="_x0000_s1026" style="position:absolute;margin-left:413pt;margin-top:-34.95pt;width:15.95pt;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" path="m410,r,l451,2r42,6l531,15r38,14l605,44r34,17l671,82r29,24l726,131r25,28l770,190r19,30l802,254r9,34l819,324r2,36l821,360r-2,38l811,434r-9,34l789,503r-19,32l751,563r-25,29l700,618r-29,23l639,662r-34,19l569,696r-38,11l493,717r-42,5l410,724r,l368,722r-40,-5l288,707,250,696,214,681,180,662,150,641,120,618,93,592,70,563,50,535,33,503,17,468,8,434,2,398,,360r,l2,324,8,288r9,-34l33,220,50,190,70,159,93,131r27,-25l150,82,180,61,214,44,250,29,288,15,328,8,368,2,410,r,xm408,57r,l427,59r21,4l467,70r18,12l503,93r17,15l535,125r15,21l563,167r12,23l584,214r9,27l599,269r6,29l609,328r,30l609,358r,31l605,419r-6,29l593,476r-9,25l575,527r-12,23l550,571r-15,19l520,607r-17,15l485,635r-18,10l448,652r-21,6l408,660r,l387,658r-21,-6l347,645,328,635,311,622,294,607,279,590,264,571,250,550,239,527r-9,-26l220,476r-6,-28l209,419r-2,-30l205,358r,l207,328r2,-30l214,269r6,-28l230,214r9,-24l250,167r14,-21l279,125r15,-17l311,93,328,82,347,70r19,-7l387,59r21,-2l408,57xe" fillcolor="#396" stroked="f">
                <v:path arrowok="t" o:connecttype="custom" o:connectlocs="111275,495;140389,7173;165556,20281;185294,39326;197877,62823;202565,89040;200098,107343;189982,132324;172711,152853;149271,168435;121638,177339;101159,179070;71058,174865;44411,163735;22946,146422;8142,124409;493,98439;493,80136;8142,54414;22946,32401;44411,15087;71058,3710;101159,0;100666,14098;115223,17313;128299,26712;138909,41305;146311,59608;150258,81126;150258,96213;146311,117731;138909,136034;128299,150132;115223,159531;100666,163241;90303,161262;76733,153842;65137,141228;56748,123914;51566,103633;50580,88546;52800,66533;58968,46994;68838,30917;80927,20281;95484,14593" o:connectangles="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5104" behindDoc="0" locked="0" layoutInCell="1" allowOverlap="1" wp14:anchorId="7FEB0F80" wp14:editId="77BE9410">
                <wp:simplePos x="0" y="0"/>
                <wp:positionH relativeFrom="column">
                  <wp:posOffset>4581525</wp:posOffset>
                </wp:positionH>
                <wp:positionV relativeFrom="paragraph">
                  <wp:posOffset>-443865</wp:posOffset>
                </wp:positionV>
                <wp:extent cx="202565" cy="179070"/>
                <wp:effectExtent l="0" t="3810" r="6985" b="7620"/>
                <wp:wrapNone/>
                <wp:docPr id="6"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2565" cy="179070"/>
                        </a:xfrm>
                        <a:custGeom>
                          <a:avLst/>
                          <a:gdLst>
                            <a:gd name="T0" fmla="*/ 451 w 821"/>
                            <a:gd name="T1" fmla="*/ 2 h 724"/>
                            <a:gd name="T2" fmla="*/ 569 w 821"/>
                            <a:gd name="T3" fmla="*/ 29 h 724"/>
                            <a:gd name="T4" fmla="*/ 671 w 821"/>
                            <a:gd name="T5" fmla="*/ 82 h 724"/>
                            <a:gd name="T6" fmla="*/ 751 w 821"/>
                            <a:gd name="T7" fmla="*/ 159 h 724"/>
                            <a:gd name="T8" fmla="*/ 802 w 821"/>
                            <a:gd name="T9" fmla="*/ 254 h 724"/>
                            <a:gd name="T10" fmla="*/ 821 w 821"/>
                            <a:gd name="T11" fmla="*/ 360 h 724"/>
                            <a:gd name="T12" fmla="*/ 813 w 821"/>
                            <a:gd name="T13" fmla="*/ 434 h 724"/>
                            <a:gd name="T14" fmla="*/ 771 w 821"/>
                            <a:gd name="T15" fmla="*/ 535 h 724"/>
                            <a:gd name="T16" fmla="*/ 699 w 821"/>
                            <a:gd name="T17" fmla="*/ 618 h 724"/>
                            <a:gd name="T18" fmla="*/ 605 w 821"/>
                            <a:gd name="T19" fmla="*/ 681 h 724"/>
                            <a:gd name="T20" fmla="*/ 493 w 821"/>
                            <a:gd name="T21" fmla="*/ 717 h 724"/>
                            <a:gd name="T22" fmla="*/ 410 w 821"/>
                            <a:gd name="T23" fmla="*/ 724 h 724"/>
                            <a:gd name="T24" fmla="*/ 288 w 821"/>
                            <a:gd name="T25" fmla="*/ 707 h 724"/>
                            <a:gd name="T26" fmla="*/ 182 w 821"/>
                            <a:gd name="T27" fmla="*/ 662 h 724"/>
                            <a:gd name="T28" fmla="*/ 93 w 821"/>
                            <a:gd name="T29" fmla="*/ 592 h 724"/>
                            <a:gd name="T30" fmla="*/ 32 w 821"/>
                            <a:gd name="T31" fmla="*/ 503 h 724"/>
                            <a:gd name="T32" fmla="*/ 2 w 821"/>
                            <a:gd name="T33" fmla="*/ 398 h 724"/>
                            <a:gd name="T34" fmla="*/ 2 w 821"/>
                            <a:gd name="T35" fmla="*/ 324 h 724"/>
                            <a:gd name="T36" fmla="*/ 32 w 821"/>
                            <a:gd name="T37" fmla="*/ 220 h 724"/>
                            <a:gd name="T38" fmla="*/ 93 w 821"/>
                            <a:gd name="T39" fmla="*/ 131 h 724"/>
                            <a:gd name="T40" fmla="*/ 182 w 821"/>
                            <a:gd name="T41" fmla="*/ 61 h 724"/>
                            <a:gd name="T42" fmla="*/ 288 w 821"/>
                            <a:gd name="T43" fmla="*/ 15 h 724"/>
                            <a:gd name="T44" fmla="*/ 410 w 821"/>
                            <a:gd name="T45" fmla="*/ 0 h 724"/>
                            <a:gd name="T46" fmla="*/ 408 w 821"/>
                            <a:gd name="T47" fmla="*/ 57 h 724"/>
                            <a:gd name="T48" fmla="*/ 466 w 821"/>
                            <a:gd name="T49" fmla="*/ 70 h 724"/>
                            <a:gd name="T50" fmla="*/ 519 w 821"/>
                            <a:gd name="T51" fmla="*/ 108 h 724"/>
                            <a:gd name="T52" fmla="*/ 563 w 821"/>
                            <a:gd name="T53" fmla="*/ 167 h 724"/>
                            <a:gd name="T54" fmla="*/ 593 w 821"/>
                            <a:gd name="T55" fmla="*/ 241 h 724"/>
                            <a:gd name="T56" fmla="*/ 609 w 821"/>
                            <a:gd name="T57" fmla="*/ 328 h 724"/>
                            <a:gd name="T58" fmla="*/ 609 w 821"/>
                            <a:gd name="T59" fmla="*/ 389 h 724"/>
                            <a:gd name="T60" fmla="*/ 593 w 821"/>
                            <a:gd name="T61" fmla="*/ 476 h 724"/>
                            <a:gd name="T62" fmla="*/ 563 w 821"/>
                            <a:gd name="T63" fmla="*/ 550 h 724"/>
                            <a:gd name="T64" fmla="*/ 519 w 821"/>
                            <a:gd name="T65" fmla="*/ 607 h 724"/>
                            <a:gd name="T66" fmla="*/ 466 w 821"/>
                            <a:gd name="T67" fmla="*/ 645 h 724"/>
                            <a:gd name="T68" fmla="*/ 408 w 821"/>
                            <a:gd name="T69" fmla="*/ 660 h 724"/>
                            <a:gd name="T70" fmla="*/ 366 w 821"/>
                            <a:gd name="T71" fmla="*/ 652 h 724"/>
                            <a:gd name="T72" fmla="*/ 311 w 821"/>
                            <a:gd name="T73" fmla="*/ 622 h 724"/>
                            <a:gd name="T74" fmla="*/ 264 w 821"/>
                            <a:gd name="T75" fmla="*/ 571 h 724"/>
                            <a:gd name="T76" fmla="*/ 229 w 821"/>
                            <a:gd name="T77" fmla="*/ 501 h 724"/>
                            <a:gd name="T78" fmla="*/ 209 w 821"/>
                            <a:gd name="T79" fmla="*/ 419 h 724"/>
                            <a:gd name="T80" fmla="*/ 205 w 821"/>
                            <a:gd name="T81" fmla="*/ 358 h 724"/>
                            <a:gd name="T82" fmla="*/ 214 w 821"/>
                            <a:gd name="T83" fmla="*/ 269 h 724"/>
                            <a:gd name="T84" fmla="*/ 239 w 821"/>
                            <a:gd name="T85" fmla="*/ 190 h 724"/>
                            <a:gd name="T86" fmla="*/ 279 w 821"/>
                            <a:gd name="T87" fmla="*/ 125 h 724"/>
                            <a:gd name="T88" fmla="*/ 328 w 821"/>
                            <a:gd name="T89" fmla="*/ 82 h 724"/>
                            <a:gd name="T90" fmla="*/ 387 w 821"/>
                            <a:gd name="T91" fmla="*/ 59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21" h="724">
                              <a:moveTo>
                                <a:pt x="410" y="0"/>
                              </a:moveTo>
                              <a:lnTo>
                                <a:pt x="410" y="0"/>
                              </a:lnTo>
                              <a:lnTo>
                                <a:pt x="451" y="2"/>
                              </a:lnTo>
                              <a:lnTo>
                                <a:pt x="493" y="8"/>
                              </a:lnTo>
                              <a:lnTo>
                                <a:pt x="531" y="15"/>
                              </a:lnTo>
                              <a:lnTo>
                                <a:pt x="569" y="29"/>
                              </a:lnTo>
                              <a:lnTo>
                                <a:pt x="605" y="44"/>
                              </a:lnTo>
                              <a:lnTo>
                                <a:pt x="639" y="61"/>
                              </a:lnTo>
                              <a:lnTo>
                                <a:pt x="671" y="82"/>
                              </a:lnTo>
                              <a:lnTo>
                                <a:pt x="699" y="106"/>
                              </a:lnTo>
                              <a:lnTo>
                                <a:pt x="726" y="131"/>
                              </a:lnTo>
                              <a:lnTo>
                                <a:pt x="751" y="159"/>
                              </a:lnTo>
                              <a:lnTo>
                                <a:pt x="771" y="190"/>
                              </a:lnTo>
                              <a:lnTo>
                                <a:pt x="789" y="220"/>
                              </a:lnTo>
                              <a:lnTo>
                                <a:pt x="802" y="254"/>
                              </a:lnTo>
                              <a:lnTo>
                                <a:pt x="813" y="288"/>
                              </a:lnTo>
                              <a:lnTo>
                                <a:pt x="819" y="324"/>
                              </a:lnTo>
                              <a:lnTo>
                                <a:pt x="821" y="360"/>
                              </a:lnTo>
                              <a:lnTo>
                                <a:pt x="821" y="360"/>
                              </a:lnTo>
                              <a:lnTo>
                                <a:pt x="819" y="398"/>
                              </a:lnTo>
                              <a:lnTo>
                                <a:pt x="813" y="434"/>
                              </a:lnTo>
                              <a:lnTo>
                                <a:pt x="802" y="468"/>
                              </a:lnTo>
                              <a:lnTo>
                                <a:pt x="789" y="503"/>
                              </a:lnTo>
                              <a:lnTo>
                                <a:pt x="771" y="535"/>
                              </a:lnTo>
                              <a:lnTo>
                                <a:pt x="751" y="563"/>
                              </a:lnTo>
                              <a:lnTo>
                                <a:pt x="726" y="592"/>
                              </a:lnTo>
                              <a:lnTo>
                                <a:pt x="699" y="618"/>
                              </a:lnTo>
                              <a:lnTo>
                                <a:pt x="671" y="641"/>
                              </a:lnTo>
                              <a:lnTo>
                                <a:pt x="639" y="662"/>
                              </a:lnTo>
                              <a:lnTo>
                                <a:pt x="605" y="681"/>
                              </a:lnTo>
                              <a:lnTo>
                                <a:pt x="569" y="696"/>
                              </a:lnTo>
                              <a:lnTo>
                                <a:pt x="531" y="707"/>
                              </a:lnTo>
                              <a:lnTo>
                                <a:pt x="493" y="717"/>
                              </a:lnTo>
                              <a:lnTo>
                                <a:pt x="451" y="722"/>
                              </a:lnTo>
                              <a:lnTo>
                                <a:pt x="410" y="724"/>
                              </a:lnTo>
                              <a:lnTo>
                                <a:pt x="410" y="724"/>
                              </a:lnTo>
                              <a:lnTo>
                                <a:pt x="368" y="722"/>
                              </a:lnTo>
                              <a:lnTo>
                                <a:pt x="328" y="717"/>
                              </a:lnTo>
                              <a:lnTo>
                                <a:pt x="288" y="707"/>
                              </a:lnTo>
                              <a:lnTo>
                                <a:pt x="250" y="696"/>
                              </a:lnTo>
                              <a:lnTo>
                                <a:pt x="214" y="681"/>
                              </a:lnTo>
                              <a:lnTo>
                                <a:pt x="182" y="662"/>
                              </a:lnTo>
                              <a:lnTo>
                                <a:pt x="150" y="641"/>
                              </a:lnTo>
                              <a:lnTo>
                                <a:pt x="120" y="618"/>
                              </a:lnTo>
                              <a:lnTo>
                                <a:pt x="93" y="592"/>
                              </a:lnTo>
                              <a:lnTo>
                                <a:pt x="70" y="563"/>
                              </a:lnTo>
                              <a:lnTo>
                                <a:pt x="49" y="535"/>
                              </a:lnTo>
                              <a:lnTo>
                                <a:pt x="32" y="503"/>
                              </a:lnTo>
                              <a:lnTo>
                                <a:pt x="19" y="468"/>
                              </a:lnTo>
                              <a:lnTo>
                                <a:pt x="8" y="434"/>
                              </a:lnTo>
                              <a:lnTo>
                                <a:pt x="2" y="398"/>
                              </a:lnTo>
                              <a:lnTo>
                                <a:pt x="0" y="360"/>
                              </a:lnTo>
                              <a:lnTo>
                                <a:pt x="0" y="360"/>
                              </a:lnTo>
                              <a:lnTo>
                                <a:pt x="2" y="324"/>
                              </a:lnTo>
                              <a:lnTo>
                                <a:pt x="8" y="288"/>
                              </a:lnTo>
                              <a:lnTo>
                                <a:pt x="19" y="254"/>
                              </a:lnTo>
                              <a:lnTo>
                                <a:pt x="32" y="220"/>
                              </a:lnTo>
                              <a:lnTo>
                                <a:pt x="49" y="190"/>
                              </a:lnTo>
                              <a:lnTo>
                                <a:pt x="70" y="159"/>
                              </a:lnTo>
                              <a:lnTo>
                                <a:pt x="93" y="131"/>
                              </a:lnTo>
                              <a:lnTo>
                                <a:pt x="120" y="106"/>
                              </a:lnTo>
                              <a:lnTo>
                                <a:pt x="150" y="82"/>
                              </a:lnTo>
                              <a:lnTo>
                                <a:pt x="182" y="61"/>
                              </a:lnTo>
                              <a:lnTo>
                                <a:pt x="214" y="44"/>
                              </a:lnTo>
                              <a:lnTo>
                                <a:pt x="250" y="29"/>
                              </a:lnTo>
                              <a:lnTo>
                                <a:pt x="288" y="15"/>
                              </a:lnTo>
                              <a:lnTo>
                                <a:pt x="328" y="8"/>
                              </a:lnTo>
                              <a:lnTo>
                                <a:pt x="368" y="2"/>
                              </a:lnTo>
                              <a:lnTo>
                                <a:pt x="410" y="0"/>
                              </a:lnTo>
                              <a:lnTo>
                                <a:pt x="410" y="0"/>
                              </a:lnTo>
                              <a:close/>
                              <a:moveTo>
                                <a:pt x="408" y="57"/>
                              </a:moveTo>
                              <a:lnTo>
                                <a:pt x="408" y="57"/>
                              </a:lnTo>
                              <a:lnTo>
                                <a:pt x="428" y="59"/>
                              </a:lnTo>
                              <a:lnTo>
                                <a:pt x="447" y="63"/>
                              </a:lnTo>
                              <a:lnTo>
                                <a:pt x="466" y="70"/>
                              </a:lnTo>
                              <a:lnTo>
                                <a:pt x="485" y="82"/>
                              </a:lnTo>
                              <a:lnTo>
                                <a:pt x="502" y="93"/>
                              </a:lnTo>
                              <a:lnTo>
                                <a:pt x="519" y="108"/>
                              </a:lnTo>
                              <a:lnTo>
                                <a:pt x="535" y="125"/>
                              </a:lnTo>
                              <a:lnTo>
                                <a:pt x="550" y="146"/>
                              </a:lnTo>
                              <a:lnTo>
                                <a:pt x="563" y="167"/>
                              </a:lnTo>
                              <a:lnTo>
                                <a:pt x="574" y="190"/>
                              </a:lnTo>
                              <a:lnTo>
                                <a:pt x="584" y="214"/>
                              </a:lnTo>
                              <a:lnTo>
                                <a:pt x="593" y="241"/>
                              </a:lnTo>
                              <a:lnTo>
                                <a:pt x="601" y="269"/>
                              </a:lnTo>
                              <a:lnTo>
                                <a:pt x="605" y="298"/>
                              </a:lnTo>
                              <a:lnTo>
                                <a:pt x="609" y="328"/>
                              </a:lnTo>
                              <a:lnTo>
                                <a:pt x="609" y="358"/>
                              </a:lnTo>
                              <a:lnTo>
                                <a:pt x="609" y="358"/>
                              </a:lnTo>
                              <a:lnTo>
                                <a:pt x="609" y="389"/>
                              </a:lnTo>
                              <a:lnTo>
                                <a:pt x="605" y="419"/>
                              </a:lnTo>
                              <a:lnTo>
                                <a:pt x="601" y="448"/>
                              </a:lnTo>
                              <a:lnTo>
                                <a:pt x="593" y="476"/>
                              </a:lnTo>
                              <a:lnTo>
                                <a:pt x="584" y="501"/>
                              </a:lnTo>
                              <a:lnTo>
                                <a:pt x="574" y="527"/>
                              </a:lnTo>
                              <a:lnTo>
                                <a:pt x="563" y="550"/>
                              </a:lnTo>
                              <a:lnTo>
                                <a:pt x="550" y="571"/>
                              </a:lnTo>
                              <a:lnTo>
                                <a:pt x="535" y="590"/>
                              </a:lnTo>
                              <a:lnTo>
                                <a:pt x="519" y="607"/>
                              </a:lnTo>
                              <a:lnTo>
                                <a:pt x="502" y="622"/>
                              </a:lnTo>
                              <a:lnTo>
                                <a:pt x="485" y="635"/>
                              </a:lnTo>
                              <a:lnTo>
                                <a:pt x="466" y="645"/>
                              </a:lnTo>
                              <a:lnTo>
                                <a:pt x="447" y="652"/>
                              </a:lnTo>
                              <a:lnTo>
                                <a:pt x="428" y="658"/>
                              </a:lnTo>
                              <a:lnTo>
                                <a:pt x="408" y="660"/>
                              </a:lnTo>
                              <a:lnTo>
                                <a:pt x="408" y="660"/>
                              </a:lnTo>
                              <a:lnTo>
                                <a:pt x="387" y="658"/>
                              </a:lnTo>
                              <a:lnTo>
                                <a:pt x="366" y="652"/>
                              </a:lnTo>
                              <a:lnTo>
                                <a:pt x="347" y="645"/>
                              </a:lnTo>
                              <a:lnTo>
                                <a:pt x="328" y="635"/>
                              </a:lnTo>
                              <a:lnTo>
                                <a:pt x="311" y="622"/>
                              </a:lnTo>
                              <a:lnTo>
                                <a:pt x="294" y="607"/>
                              </a:lnTo>
                              <a:lnTo>
                                <a:pt x="279" y="590"/>
                              </a:lnTo>
                              <a:lnTo>
                                <a:pt x="264" y="571"/>
                              </a:lnTo>
                              <a:lnTo>
                                <a:pt x="252" y="550"/>
                              </a:lnTo>
                              <a:lnTo>
                                <a:pt x="239" y="527"/>
                              </a:lnTo>
                              <a:lnTo>
                                <a:pt x="229" y="501"/>
                              </a:lnTo>
                              <a:lnTo>
                                <a:pt x="222" y="476"/>
                              </a:lnTo>
                              <a:lnTo>
                                <a:pt x="214" y="448"/>
                              </a:lnTo>
                              <a:lnTo>
                                <a:pt x="209" y="419"/>
                              </a:lnTo>
                              <a:lnTo>
                                <a:pt x="207" y="389"/>
                              </a:lnTo>
                              <a:lnTo>
                                <a:pt x="205" y="358"/>
                              </a:lnTo>
                              <a:lnTo>
                                <a:pt x="205" y="358"/>
                              </a:lnTo>
                              <a:lnTo>
                                <a:pt x="207" y="328"/>
                              </a:lnTo>
                              <a:lnTo>
                                <a:pt x="209" y="298"/>
                              </a:lnTo>
                              <a:lnTo>
                                <a:pt x="214" y="269"/>
                              </a:lnTo>
                              <a:lnTo>
                                <a:pt x="222" y="241"/>
                              </a:lnTo>
                              <a:lnTo>
                                <a:pt x="229" y="214"/>
                              </a:lnTo>
                              <a:lnTo>
                                <a:pt x="239" y="190"/>
                              </a:lnTo>
                              <a:lnTo>
                                <a:pt x="252" y="167"/>
                              </a:lnTo>
                              <a:lnTo>
                                <a:pt x="264" y="146"/>
                              </a:lnTo>
                              <a:lnTo>
                                <a:pt x="279" y="125"/>
                              </a:lnTo>
                              <a:lnTo>
                                <a:pt x="294" y="108"/>
                              </a:lnTo>
                              <a:lnTo>
                                <a:pt x="311" y="93"/>
                              </a:lnTo>
                              <a:lnTo>
                                <a:pt x="328" y="82"/>
                              </a:lnTo>
                              <a:lnTo>
                                <a:pt x="347" y="70"/>
                              </a:lnTo>
                              <a:lnTo>
                                <a:pt x="366" y="63"/>
                              </a:lnTo>
                              <a:lnTo>
                                <a:pt x="387" y="59"/>
                              </a:lnTo>
                              <a:lnTo>
                                <a:pt x="408" y="57"/>
                              </a:lnTo>
                              <a:lnTo>
                                <a:pt x="408" y="57"/>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6D9BC" id="Freeform 6" o:spid="_x0000_s1026" style="position:absolute;margin-left:360.75pt;margin-top:-34.95pt;width:15.95pt;height:1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" path="m410,r,l451,2r42,6l531,15r38,14l605,44r34,17l671,82r28,24l726,131r25,28l771,190r18,30l802,254r11,34l819,324r2,36l821,360r-2,38l813,434r-11,34l789,503r-18,32l751,563r-25,29l699,618r-28,23l639,662r-34,19l569,696r-38,11l493,717r-42,5l410,724r,l368,722r-40,-5l288,707,250,696,214,681,182,662,150,641,120,618,93,592,70,563,49,535,32,503,19,468,8,434,2,398,,360r,l2,324,8,288,19,254,32,220,49,190,70,159,93,131r27,-25l150,82,182,61,214,44,250,29,288,15,328,8,368,2,410,r,xm408,57r,l428,59r19,4l466,70r19,12l502,93r17,15l535,125r15,21l563,167r11,23l584,214r9,27l601,269r4,29l609,328r,30l609,358r,31l605,419r-4,29l593,476r-9,25l574,527r-11,23l550,571r-15,19l519,607r-17,15l485,635r-19,10l447,652r-19,6l408,660r,l387,658r-21,-6l347,645,328,635,311,622,294,607,279,590,264,571,252,550,239,527,229,501r-7,-25l214,448r-5,-29l207,389r-2,-31l205,358r2,-30l209,298r5,-29l222,241r7,-27l239,190r13,-23l264,146r15,-21l294,108,311,93,328,82,347,70r19,-7l387,59r21,-2l408,57xe" fillcolor="#396" stroked="f">
                <v:path arrowok="t" o:connecttype="custom" o:connectlocs="111275,495;140389,7173;165556,20281;185294,39326;197877,62823;202565,89040;200591,107343;190229,132324;172464,152853;149271,168435;121638,177339;101159,179070;71058,174865;44905,163735;22946,146422;7895,124409;493,98439;493,80136;7895,54414;22946,32401;44905,15087;71058,3710;101159,0;100666,14098;114976,17313;128053,26712;138909,41305;146311,59608;150258,81126;150258,96213;146311,117731;138909,136034;128053,150132;114976,159531;100666,163241;90303,161262;76733,153842;65137,141228;56501,123914;51566,103633;50580,88546;52800,66533;58968,46994;68838,30917;80927,20281;95484,14593" o:connectangles="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4080" behindDoc="0" locked="0" layoutInCell="1" allowOverlap="1" wp14:anchorId="65431FAC" wp14:editId="5B22FF0C">
                <wp:simplePos x="0" y="0"/>
                <wp:positionH relativeFrom="column">
                  <wp:posOffset>4314190</wp:posOffset>
                </wp:positionH>
                <wp:positionV relativeFrom="paragraph">
                  <wp:posOffset>-443865</wp:posOffset>
                </wp:positionV>
                <wp:extent cx="201930" cy="179070"/>
                <wp:effectExtent l="8890" t="3810" r="8255" b="7620"/>
                <wp:wrapNone/>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1930" cy="179070"/>
                        </a:xfrm>
                        <a:custGeom>
                          <a:avLst/>
                          <a:gdLst>
                            <a:gd name="T0" fmla="*/ 453 w 821"/>
                            <a:gd name="T1" fmla="*/ 2 h 724"/>
                            <a:gd name="T2" fmla="*/ 571 w 821"/>
                            <a:gd name="T3" fmla="*/ 29 h 724"/>
                            <a:gd name="T4" fmla="*/ 671 w 821"/>
                            <a:gd name="T5" fmla="*/ 82 h 724"/>
                            <a:gd name="T6" fmla="*/ 751 w 821"/>
                            <a:gd name="T7" fmla="*/ 159 h 724"/>
                            <a:gd name="T8" fmla="*/ 804 w 821"/>
                            <a:gd name="T9" fmla="*/ 254 h 724"/>
                            <a:gd name="T10" fmla="*/ 821 w 821"/>
                            <a:gd name="T11" fmla="*/ 360 h 724"/>
                            <a:gd name="T12" fmla="*/ 813 w 821"/>
                            <a:gd name="T13" fmla="*/ 434 h 724"/>
                            <a:gd name="T14" fmla="*/ 771 w 821"/>
                            <a:gd name="T15" fmla="*/ 535 h 724"/>
                            <a:gd name="T16" fmla="*/ 701 w 821"/>
                            <a:gd name="T17" fmla="*/ 618 h 724"/>
                            <a:gd name="T18" fmla="*/ 607 w 821"/>
                            <a:gd name="T19" fmla="*/ 681 h 724"/>
                            <a:gd name="T20" fmla="*/ 493 w 821"/>
                            <a:gd name="T21" fmla="*/ 717 h 724"/>
                            <a:gd name="T22" fmla="*/ 411 w 821"/>
                            <a:gd name="T23" fmla="*/ 724 h 724"/>
                            <a:gd name="T24" fmla="*/ 290 w 821"/>
                            <a:gd name="T25" fmla="*/ 707 h 724"/>
                            <a:gd name="T26" fmla="*/ 182 w 821"/>
                            <a:gd name="T27" fmla="*/ 662 h 724"/>
                            <a:gd name="T28" fmla="*/ 95 w 821"/>
                            <a:gd name="T29" fmla="*/ 592 h 724"/>
                            <a:gd name="T30" fmla="*/ 32 w 821"/>
                            <a:gd name="T31" fmla="*/ 503 h 724"/>
                            <a:gd name="T32" fmla="*/ 2 w 821"/>
                            <a:gd name="T33" fmla="*/ 398 h 724"/>
                            <a:gd name="T34" fmla="*/ 2 w 821"/>
                            <a:gd name="T35" fmla="*/ 324 h 724"/>
                            <a:gd name="T36" fmla="*/ 32 w 821"/>
                            <a:gd name="T37" fmla="*/ 220 h 724"/>
                            <a:gd name="T38" fmla="*/ 95 w 821"/>
                            <a:gd name="T39" fmla="*/ 131 h 724"/>
                            <a:gd name="T40" fmla="*/ 182 w 821"/>
                            <a:gd name="T41" fmla="*/ 61 h 724"/>
                            <a:gd name="T42" fmla="*/ 290 w 821"/>
                            <a:gd name="T43" fmla="*/ 15 h 724"/>
                            <a:gd name="T44" fmla="*/ 411 w 821"/>
                            <a:gd name="T45" fmla="*/ 0 h 724"/>
                            <a:gd name="T46" fmla="*/ 408 w 821"/>
                            <a:gd name="T47" fmla="*/ 57 h 724"/>
                            <a:gd name="T48" fmla="*/ 468 w 821"/>
                            <a:gd name="T49" fmla="*/ 70 h 724"/>
                            <a:gd name="T50" fmla="*/ 521 w 821"/>
                            <a:gd name="T51" fmla="*/ 108 h 724"/>
                            <a:gd name="T52" fmla="*/ 563 w 821"/>
                            <a:gd name="T53" fmla="*/ 167 h 724"/>
                            <a:gd name="T54" fmla="*/ 593 w 821"/>
                            <a:gd name="T55" fmla="*/ 241 h 724"/>
                            <a:gd name="T56" fmla="*/ 608 w 821"/>
                            <a:gd name="T57" fmla="*/ 328 h 724"/>
                            <a:gd name="T58" fmla="*/ 608 w 821"/>
                            <a:gd name="T59" fmla="*/ 389 h 724"/>
                            <a:gd name="T60" fmla="*/ 593 w 821"/>
                            <a:gd name="T61" fmla="*/ 476 h 724"/>
                            <a:gd name="T62" fmla="*/ 563 w 821"/>
                            <a:gd name="T63" fmla="*/ 550 h 724"/>
                            <a:gd name="T64" fmla="*/ 521 w 821"/>
                            <a:gd name="T65" fmla="*/ 607 h 724"/>
                            <a:gd name="T66" fmla="*/ 468 w 821"/>
                            <a:gd name="T67" fmla="*/ 645 h 724"/>
                            <a:gd name="T68" fmla="*/ 408 w 821"/>
                            <a:gd name="T69" fmla="*/ 660 h 724"/>
                            <a:gd name="T70" fmla="*/ 368 w 821"/>
                            <a:gd name="T71" fmla="*/ 652 h 724"/>
                            <a:gd name="T72" fmla="*/ 311 w 821"/>
                            <a:gd name="T73" fmla="*/ 622 h 724"/>
                            <a:gd name="T74" fmla="*/ 265 w 821"/>
                            <a:gd name="T75" fmla="*/ 571 h 724"/>
                            <a:gd name="T76" fmla="*/ 229 w 821"/>
                            <a:gd name="T77" fmla="*/ 501 h 724"/>
                            <a:gd name="T78" fmla="*/ 210 w 821"/>
                            <a:gd name="T79" fmla="*/ 419 h 724"/>
                            <a:gd name="T80" fmla="*/ 207 w 821"/>
                            <a:gd name="T81" fmla="*/ 358 h 724"/>
                            <a:gd name="T82" fmla="*/ 214 w 821"/>
                            <a:gd name="T83" fmla="*/ 269 h 724"/>
                            <a:gd name="T84" fmla="*/ 241 w 821"/>
                            <a:gd name="T85" fmla="*/ 190 h 724"/>
                            <a:gd name="T86" fmla="*/ 279 w 821"/>
                            <a:gd name="T87" fmla="*/ 125 h 724"/>
                            <a:gd name="T88" fmla="*/ 330 w 821"/>
                            <a:gd name="T89" fmla="*/ 82 h 724"/>
                            <a:gd name="T90" fmla="*/ 387 w 821"/>
                            <a:gd name="T91" fmla="*/ 59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21" h="724">
                              <a:moveTo>
                                <a:pt x="411" y="0"/>
                              </a:moveTo>
                              <a:lnTo>
                                <a:pt x="411" y="0"/>
                              </a:lnTo>
                              <a:lnTo>
                                <a:pt x="453" y="2"/>
                              </a:lnTo>
                              <a:lnTo>
                                <a:pt x="493" y="8"/>
                              </a:lnTo>
                              <a:lnTo>
                                <a:pt x="533" y="15"/>
                              </a:lnTo>
                              <a:lnTo>
                                <a:pt x="571" y="29"/>
                              </a:lnTo>
                              <a:lnTo>
                                <a:pt x="607" y="44"/>
                              </a:lnTo>
                              <a:lnTo>
                                <a:pt x="641" y="61"/>
                              </a:lnTo>
                              <a:lnTo>
                                <a:pt x="671" y="82"/>
                              </a:lnTo>
                              <a:lnTo>
                                <a:pt x="701" y="106"/>
                              </a:lnTo>
                              <a:lnTo>
                                <a:pt x="728" y="131"/>
                              </a:lnTo>
                              <a:lnTo>
                                <a:pt x="751" y="159"/>
                              </a:lnTo>
                              <a:lnTo>
                                <a:pt x="771" y="190"/>
                              </a:lnTo>
                              <a:lnTo>
                                <a:pt x="789" y="220"/>
                              </a:lnTo>
                              <a:lnTo>
                                <a:pt x="804" y="254"/>
                              </a:lnTo>
                              <a:lnTo>
                                <a:pt x="813" y="288"/>
                              </a:lnTo>
                              <a:lnTo>
                                <a:pt x="819" y="324"/>
                              </a:lnTo>
                              <a:lnTo>
                                <a:pt x="821" y="360"/>
                              </a:lnTo>
                              <a:lnTo>
                                <a:pt x="821" y="360"/>
                              </a:lnTo>
                              <a:lnTo>
                                <a:pt x="819" y="398"/>
                              </a:lnTo>
                              <a:lnTo>
                                <a:pt x="813" y="434"/>
                              </a:lnTo>
                              <a:lnTo>
                                <a:pt x="804" y="468"/>
                              </a:lnTo>
                              <a:lnTo>
                                <a:pt x="789" y="503"/>
                              </a:lnTo>
                              <a:lnTo>
                                <a:pt x="771" y="535"/>
                              </a:lnTo>
                              <a:lnTo>
                                <a:pt x="751" y="563"/>
                              </a:lnTo>
                              <a:lnTo>
                                <a:pt x="728" y="592"/>
                              </a:lnTo>
                              <a:lnTo>
                                <a:pt x="701" y="618"/>
                              </a:lnTo>
                              <a:lnTo>
                                <a:pt x="671" y="641"/>
                              </a:lnTo>
                              <a:lnTo>
                                <a:pt x="641" y="662"/>
                              </a:lnTo>
                              <a:lnTo>
                                <a:pt x="607" y="681"/>
                              </a:lnTo>
                              <a:lnTo>
                                <a:pt x="571" y="696"/>
                              </a:lnTo>
                              <a:lnTo>
                                <a:pt x="533" y="707"/>
                              </a:lnTo>
                              <a:lnTo>
                                <a:pt x="493" y="717"/>
                              </a:lnTo>
                              <a:lnTo>
                                <a:pt x="453" y="722"/>
                              </a:lnTo>
                              <a:lnTo>
                                <a:pt x="411" y="724"/>
                              </a:lnTo>
                              <a:lnTo>
                                <a:pt x="411" y="724"/>
                              </a:lnTo>
                              <a:lnTo>
                                <a:pt x="370" y="722"/>
                              </a:lnTo>
                              <a:lnTo>
                                <a:pt x="328" y="717"/>
                              </a:lnTo>
                              <a:lnTo>
                                <a:pt x="290" y="707"/>
                              </a:lnTo>
                              <a:lnTo>
                                <a:pt x="252" y="696"/>
                              </a:lnTo>
                              <a:lnTo>
                                <a:pt x="216" y="681"/>
                              </a:lnTo>
                              <a:lnTo>
                                <a:pt x="182" y="662"/>
                              </a:lnTo>
                              <a:lnTo>
                                <a:pt x="150" y="641"/>
                              </a:lnTo>
                              <a:lnTo>
                                <a:pt x="121" y="618"/>
                              </a:lnTo>
                              <a:lnTo>
                                <a:pt x="95" y="592"/>
                              </a:lnTo>
                              <a:lnTo>
                                <a:pt x="70" y="563"/>
                              </a:lnTo>
                              <a:lnTo>
                                <a:pt x="51" y="535"/>
                              </a:lnTo>
                              <a:lnTo>
                                <a:pt x="32" y="503"/>
                              </a:lnTo>
                              <a:lnTo>
                                <a:pt x="19" y="468"/>
                              </a:lnTo>
                              <a:lnTo>
                                <a:pt x="10" y="434"/>
                              </a:lnTo>
                              <a:lnTo>
                                <a:pt x="2" y="398"/>
                              </a:lnTo>
                              <a:lnTo>
                                <a:pt x="0" y="360"/>
                              </a:lnTo>
                              <a:lnTo>
                                <a:pt x="0" y="360"/>
                              </a:lnTo>
                              <a:lnTo>
                                <a:pt x="2" y="324"/>
                              </a:lnTo>
                              <a:lnTo>
                                <a:pt x="10" y="288"/>
                              </a:lnTo>
                              <a:lnTo>
                                <a:pt x="19" y="254"/>
                              </a:lnTo>
                              <a:lnTo>
                                <a:pt x="32" y="220"/>
                              </a:lnTo>
                              <a:lnTo>
                                <a:pt x="51" y="190"/>
                              </a:lnTo>
                              <a:lnTo>
                                <a:pt x="70" y="159"/>
                              </a:lnTo>
                              <a:lnTo>
                                <a:pt x="95" y="131"/>
                              </a:lnTo>
                              <a:lnTo>
                                <a:pt x="121" y="106"/>
                              </a:lnTo>
                              <a:lnTo>
                                <a:pt x="150" y="82"/>
                              </a:lnTo>
                              <a:lnTo>
                                <a:pt x="182" y="61"/>
                              </a:lnTo>
                              <a:lnTo>
                                <a:pt x="216" y="44"/>
                              </a:lnTo>
                              <a:lnTo>
                                <a:pt x="252" y="29"/>
                              </a:lnTo>
                              <a:lnTo>
                                <a:pt x="290" y="15"/>
                              </a:lnTo>
                              <a:lnTo>
                                <a:pt x="328" y="8"/>
                              </a:lnTo>
                              <a:lnTo>
                                <a:pt x="370" y="2"/>
                              </a:lnTo>
                              <a:lnTo>
                                <a:pt x="411" y="0"/>
                              </a:lnTo>
                              <a:lnTo>
                                <a:pt x="411" y="0"/>
                              </a:lnTo>
                              <a:close/>
                              <a:moveTo>
                                <a:pt x="408" y="57"/>
                              </a:moveTo>
                              <a:lnTo>
                                <a:pt x="408" y="57"/>
                              </a:lnTo>
                              <a:lnTo>
                                <a:pt x="428" y="59"/>
                              </a:lnTo>
                              <a:lnTo>
                                <a:pt x="449" y="63"/>
                              </a:lnTo>
                              <a:lnTo>
                                <a:pt x="468" y="70"/>
                              </a:lnTo>
                              <a:lnTo>
                                <a:pt x="487" y="82"/>
                              </a:lnTo>
                              <a:lnTo>
                                <a:pt x="504" y="93"/>
                              </a:lnTo>
                              <a:lnTo>
                                <a:pt x="521" y="108"/>
                              </a:lnTo>
                              <a:lnTo>
                                <a:pt x="536" y="125"/>
                              </a:lnTo>
                              <a:lnTo>
                                <a:pt x="552" y="146"/>
                              </a:lnTo>
                              <a:lnTo>
                                <a:pt x="563" y="167"/>
                              </a:lnTo>
                              <a:lnTo>
                                <a:pt x="576" y="190"/>
                              </a:lnTo>
                              <a:lnTo>
                                <a:pt x="586" y="214"/>
                              </a:lnTo>
                              <a:lnTo>
                                <a:pt x="593" y="241"/>
                              </a:lnTo>
                              <a:lnTo>
                                <a:pt x="601" y="269"/>
                              </a:lnTo>
                              <a:lnTo>
                                <a:pt x="607" y="298"/>
                              </a:lnTo>
                              <a:lnTo>
                                <a:pt x="608" y="328"/>
                              </a:lnTo>
                              <a:lnTo>
                                <a:pt x="610" y="358"/>
                              </a:lnTo>
                              <a:lnTo>
                                <a:pt x="610" y="358"/>
                              </a:lnTo>
                              <a:lnTo>
                                <a:pt x="608" y="389"/>
                              </a:lnTo>
                              <a:lnTo>
                                <a:pt x="607" y="419"/>
                              </a:lnTo>
                              <a:lnTo>
                                <a:pt x="601" y="448"/>
                              </a:lnTo>
                              <a:lnTo>
                                <a:pt x="593" y="476"/>
                              </a:lnTo>
                              <a:lnTo>
                                <a:pt x="586" y="501"/>
                              </a:lnTo>
                              <a:lnTo>
                                <a:pt x="576" y="527"/>
                              </a:lnTo>
                              <a:lnTo>
                                <a:pt x="563" y="550"/>
                              </a:lnTo>
                              <a:lnTo>
                                <a:pt x="552" y="571"/>
                              </a:lnTo>
                              <a:lnTo>
                                <a:pt x="536" y="590"/>
                              </a:lnTo>
                              <a:lnTo>
                                <a:pt x="521" y="607"/>
                              </a:lnTo>
                              <a:lnTo>
                                <a:pt x="504" y="622"/>
                              </a:lnTo>
                              <a:lnTo>
                                <a:pt x="487" y="635"/>
                              </a:lnTo>
                              <a:lnTo>
                                <a:pt x="468" y="645"/>
                              </a:lnTo>
                              <a:lnTo>
                                <a:pt x="449" y="652"/>
                              </a:lnTo>
                              <a:lnTo>
                                <a:pt x="428" y="658"/>
                              </a:lnTo>
                              <a:lnTo>
                                <a:pt x="408" y="660"/>
                              </a:lnTo>
                              <a:lnTo>
                                <a:pt x="408" y="660"/>
                              </a:lnTo>
                              <a:lnTo>
                                <a:pt x="387" y="658"/>
                              </a:lnTo>
                              <a:lnTo>
                                <a:pt x="368" y="652"/>
                              </a:lnTo>
                              <a:lnTo>
                                <a:pt x="349" y="645"/>
                              </a:lnTo>
                              <a:lnTo>
                                <a:pt x="330" y="635"/>
                              </a:lnTo>
                              <a:lnTo>
                                <a:pt x="311" y="622"/>
                              </a:lnTo>
                              <a:lnTo>
                                <a:pt x="296" y="607"/>
                              </a:lnTo>
                              <a:lnTo>
                                <a:pt x="279" y="590"/>
                              </a:lnTo>
                              <a:lnTo>
                                <a:pt x="265" y="571"/>
                              </a:lnTo>
                              <a:lnTo>
                                <a:pt x="252" y="550"/>
                              </a:lnTo>
                              <a:lnTo>
                                <a:pt x="241" y="527"/>
                              </a:lnTo>
                              <a:lnTo>
                                <a:pt x="229" y="501"/>
                              </a:lnTo>
                              <a:lnTo>
                                <a:pt x="222" y="476"/>
                              </a:lnTo>
                              <a:lnTo>
                                <a:pt x="214" y="448"/>
                              </a:lnTo>
                              <a:lnTo>
                                <a:pt x="210" y="419"/>
                              </a:lnTo>
                              <a:lnTo>
                                <a:pt x="207" y="389"/>
                              </a:lnTo>
                              <a:lnTo>
                                <a:pt x="207" y="358"/>
                              </a:lnTo>
                              <a:lnTo>
                                <a:pt x="207" y="358"/>
                              </a:lnTo>
                              <a:lnTo>
                                <a:pt x="207" y="328"/>
                              </a:lnTo>
                              <a:lnTo>
                                <a:pt x="210" y="298"/>
                              </a:lnTo>
                              <a:lnTo>
                                <a:pt x="214" y="269"/>
                              </a:lnTo>
                              <a:lnTo>
                                <a:pt x="222" y="241"/>
                              </a:lnTo>
                              <a:lnTo>
                                <a:pt x="229" y="214"/>
                              </a:lnTo>
                              <a:lnTo>
                                <a:pt x="241" y="190"/>
                              </a:lnTo>
                              <a:lnTo>
                                <a:pt x="252" y="167"/>
                              </a:lnTo>
                              <a:lnTo>
                                <a:pt x="265" y="146"/>
                              </a:lnTo>
                              <a:lnTo>
                                <a:pt x="279" y="125"/>
                              </a:lnTo>
                              <a:lnTo>
                                <a:pt x="296" y="108"/>
                              </a:lnTo>
                              <a:lnTo>
                                <a:pt x="311" y="93"/>
                              </a:lnTo>
                              <a:lnTo>
                                <a:pt x="330" y="82"/>
                              </a:lnTo>
                              <a:lnTo>
                                <a:pt x="349" y="70"/>
                              </a:lnTo>
                              <a:lnTo>
                                <a:pt x="368" y="63"/>
                              </a:lnTo>
                              <a:lnTo>
                                <a:pt x="387" y="59"/>
                              </a:lnTo>
                              <a:lnTo>
                                <a:pt x="408" y="57"/>
                              </a:lnTo>
                              <a:lnTo>
                                <a:pt x="408" y="57"/>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E011C" id="Freeform 7" o:spid="_x0000_s1026" style="position:absolute;margin-left:339.7pt;margin-top:-34.95pt;width:15.9pt;height:1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" path="m411,r,l453,2r40,6l533,15r38,14l607,44r34,17l671,82r30,24l728,131r23,28l771,190r18,30l804,254r9,34l819,324r2,36l821,360r-2,38l813,434r-9,34l789,503r-18,32l751,563r-23,29l701,618r-30,23l641,662r-34,19l571,696r-38,11l493,717r-40,5l411,724r,l370,722r-42,-5l290,707,252,696,216,681,182,662,150,641,121,618,95,592,70,563,51,535,32,503,19,468,10,434,2,398,,360r,l2,324r8,-36l19,254,32,220,51,190,70,159,95,131r26,-25l150,82,182,61,216,44,252,29,290,15,328,8,370,2,411,r,xm408,57r,l428,59r21,4l468,70r19,12l504,93r17,15l536,125r16,21l563,167r13,23l586,214r7,27l601,269r6,29l608,328r2,30l610,358r-2,31l607,419r-6,29l593,476r-7,25l576,527r-13,23l552,571r-16,19l521,607r-17,15l487,635r-19,10l449,652r-21,6l408,660r,l387,658r-19,-6l349,645,330,635,311,622,296,607,279,590,265,571,252,550,241,527,229,501r-7,-25l214,448r-4,-29l207,389r,-31l207,358r,-30l210,298r4,-29l222,241r7,-27l241,190r11,-23l265,146r14,-21l296,108,311,93,330,82,349,70r19,-7l387,59r21,-2l408,57xe" fillcolor="#396" stroked="f">
                <v:path arrowok="t" o:connecttype="custom" o:connectlocs="111418,495;140441,7173;165037,20281;184713,39326;197749,62823;201930,89040;199962,107343;189632,132324;172415,152853;149295,168435;121256,177339;101088,179070;71327,174865;44764,163735;23366,146422;7871,124409;492,98439;492,80136;7871,54414;23366,32401;44764,15087;71327,3710;101088,0;100350,14098;115107,17313;128143,26712;138473,41305;145852,59608;149541,81126;149541,96213;145852,117731;138473,136034;128143,150132;115107,159531;100350,163241;90512,161262;76492,153842;65178,141228;56324,123914;51651,103633;50913,88546;52635,66533;59275,46994;68622,30917;81166,20281;95185,14593" o:connectangles="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3056" behindDoc="0" locked="0" layoutInCell="1" allowOverlap="1" wp14:anchorId="689F48F9" wp14:editId="41BF5B96">
                <wp:simplePos x="0" y="0"/>
                <wp:positionH relativeFrom="column">
                  <wp:posOffset>4116705</wp:posOffset>
                </wp:positionH>
                <wp:positionV relativeFrom="paragraph">
                  <wp:posOffset>-488315</wp:posOffset>
                </wp:positionV>
                <wp:extent cx="213995" cy="225425"/>
                <wp:effectExtent l="1905" t="6985" r="3175" b="5715"/>
                <wp:wrapNone/>
                <wp:docPr id="8" name="Freeform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13995" cy="225425"/>
                        </a:xfrm>
                        <a:custGeom>
                          <a:avLst/>
                          <a:gdLst>
                            <a:gd name="T0" fmla="*/ 834 w 866"/>
                            <a:gd name="T1" fmla="*/ 738 h 914"/>
                            <a:gd name="T2" fmla="*/ 736 w 866"/>
                            <a:gd name="T3" fmla="*/ 825 h 914"/>
                            <a:gd name="T4" fmla="*/ 662 w 866"/>
                            <a:gd name="T5" fmla="*/ 868 h 914"/>
                            <a:gd name="T6" fmla="*/ 576 w 866"/>
                            <a:gd name="T7" fmla="*/ 901 h 914"/>
                            <a:gd name="T8" fmla="*/ 480 w 866"/>
                            <a:gd name="T9" fmla="*/ 914 h 914"/>
                            <a:gd name="T10" fmla="*/ 406 w 866"/>
                            <a:gd name="T11" fmla="*/ 910 h 914"/>
                            <a:gd name="T12" fmla="*/ 285 w 866"/>
                            <a:gd name="T13" fmla="*/ 880 h 914"/>
                            <a:gd name="T14" fmla="*/ 188 w 866"/>
                            <a:gd name="T15" fmla="*/ 832 h 914"/>
                            <a:gd name="T16" fmla="*/ 133 w 866"/>
                            <a:gd name="T17" fmla="*/ 791 h 914"/>
                            <a:gd name="T18" fmla="*/ 86 w 866"/>
                            <a:gd name="T19" fmla="*/ 739 h 914"/>
                            <a:gd name="T20" fmla="*/ 48 w 866"/>
                            <a:gd name="T21" fmla="*/ 677 h 914"/>
                            <a:gd name="T22" fmla="*/ 19 w 866"/>
                            <a:gd name="T23" fmla="*/ 605 h 914"/>
                            <a:gd name="T24" fmla="*/ 4 w 866"/>
                            <a:gd name="T25" fmla="*/ 520 h 914"/>
                            <a:gd name="T26" fmla="*/ 0 w 866"/>
                            <a:gd name="T27" fmla="*/ 455 h 914"/>
                            <a:gd name="T28" fmla="*/ 12 w 866"/>
                            <a:gd name="T29" fmla="*/ 360 h 914"/>
                            <a:gd name="T30" fmla="*/ 36 w 866"/>
                            <a:gd name="T31" fmla="*/ 281 h 914"/>
                            <a:gd name="T32" fmla="*/ 72 w 866"/>
                            <a:gd name="T33" fmla="*/ 213 h 914"/>
                            <a:gd name="T34" fmla="*/ 120 w 866"/>
                            <a:gd name="T35" fmla="*/ 154 h 914"/>
                            <a:gd name="T36" fmla="*/ 173 w 866"/>
                            <a:gd name="T37" fmla="*/ 108 h 914"/>
                            <a:gd name="T38" fmla="*/ 271 w 866"/>
                            <a:gd name="T39" fmla="*/ 52 h 914"/>
                            <a:gd name="T40" fmla="*/ 389 w 866"/>
                            <a:gd name="T41" fmla="*/ 12 h 914"/>
                            <a:gd name="T42" fmla="*/ 487 w 866"/>
                            <a:gd name="T43" fmla="*/ 0 h 914"/>
                            <a:gd name="T44" fmla="*/ 531 w 866"/>
                            <a:gd name="T45" fmla="*/ 0 h 914"/>
                            <a:gd name="T46" fmla="*/ 662 w 866"/>
                            <a:gd name="T47" fmla="*/ 23 h 914"/>
                            <a:gd name="T48" fmla="*/ 766 w 866"/>
                            <a:gd name="T49" fmla="*/ 52 h 914"/>
                            <a:gd name="T50" fmla="*/ 792 w 866"/>
                            <a:gd name="T51" fmla="*/ 44 h 914"/>
                            <a:gd name="T52" fmla="*/ 810 w 866"/>
                            <a:gd name="T53" fmla="*/ 27 h 914"/>
                            <a:gd name="T54" fmla="*/ 847 w 866"/>
                            <a:gd name="T55" fmla="*/ 328 h 914"/>
                            <a:gd name="T56" fmla="*/ 806 w 866"/>
                            <a:gd name="T57" fmla="*/ 302 h 914"/>
                            <a:gd name="T58" fmla="*/ 781 w 866"/>
                            <a:gd name="T59" fmla="*/ 215 h 914"/>
                            <a:gd name="T60" fmla="*/ 741 w 866"/>
                            <a:gd name="T61" fmla="*/ 150 h 914"/>
                            <a:gd name="T62" fmla="*/ 679 w 866"/>
                            <a:gd name="T63" fmla="*/ 97 h 914"/>
                            <a:gd name="T64" fmla="*/ 582 w 866"/>
                            <a:gd name="T65" fmla="*/ 67 h 914"/>
                            <a:gd name="T66" fmla="*/ 506 w 866"/>
                            <a:gd name="T67" fmla="*/ 67 h 914"/>
                            <a:gd name="T68" fmla="*/ 413 w 866"/>
                            <a:gd name="T69" fmla="*/ 93 h 914"/>
                            <a:gd name="T70" fmla="*/ 340 w 866"/>
                            <a:gd name="T71" fmla="*/ 150 h 914"/>
                            <a:gd name="T72" fmla="*/ 288 w 866"/>
                            <a:gd name="T73" fmla="*/ 230 h 914"/>
                            <a:gd name="T74" fmla="*/ 256 w 866"/>
                            <a:gd name="T75" fmla="*/ 324 h 914"/>
                            <a:gd name="T76" fmla="*/ 247 w 866"/>
                            <a:gd name="T77" fmla="*/ 427 h 914"/>
                            <a:gd name="T78" fmla="*/ 256 w 866"/>
                            <a:gd name="T79" fmla="*/ 529 h 914"/>
                            <a:gd name="T80" fmla="*/ 286 w 866"/>
                            <a:gd name="T81" fmla="*/ 626 h 914"/>
                            <a:gd name="T82" fmla="*/ 336 w 866"/>
                            <a:gd name="T83" fmla="*/ 709 h 914"/>
                            <a:gd name="T84" fmla="*/ 406 w 866"/>
                            <a:gd name="T85" fmla="*/ 772 h 914"/>
                            <a:gd name="T86" fmla="*/ 497 w 866"/>
                            <a:gd name="T87" fmla="*/ 806 h 914"/>
                            <a:gd name="T88" fmla="*/ 563 w 866"/>
                            <a:gd name="T89" fmla="*/ 810 h 914"/>
                            <a:gd name="T90" fmla="*/ 639 w 866"/>
                            <a:gd name="T91" fmla="*/ 794 h 914"/>
                            <a:gd name="T92" fmla="*/ 700 w 866"/>
                            <a:gd name="T93" fmla="*/ 768 h 914"/>
                            <a:gd name="T94" fmla="*/ 762 w 866"/>
                            <a:gd name="T95" fmla="*/ 728 h 914"/>
                            <a:gd name="T96" fmla="*/ 825 w 866"/>
                            <a:gd name="T97" fmla="*/ 675 h 914"/>
                            <a:gd name="T98" fmla="*/ 866 w 866"/>
                            <a:gd name="T99" fmla="*/ 702 h 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66" h="914">
                              <a:moveTo>
                                <a:pt x="866" y="702"/>
                              </a:moveTo>
                              <a:lnTo>
                                <a:pt x="866" y="702"/>
                              </a:lnTo>
                              <a:lnTo>
                                <a:pt x="834" y="738"/>
                              </a:lnTo>
                              <a:lnTo>
                                <a:pt x="798" y="774"/>
                              </a:lnTo>
                              <a:lnTo>
                                <a:pt x="756" y="808"/>
                              </a:lnTo>
                              <a:lnTo>
                                <a:pt x="736" y="825"/>
                              </a:lnTo>
                              <a:lnTo>
                                <a:pt x="711" y="840"/>
                              </a:lnTo>
                              <a:lnTo>
                                <a:pt x="686" y="855"/>
                              </a:lnTo>
                              <a:lnTo>
                                <a:pt x="662" y="868"/>
                              </a:lnTo>
                              <a:lnTo>
                                <a:pt x="635" y="882"/>
                              </a:lnTo>
                              <a:lnTo>
                                <a:pt x="607" y="891"/>
                              </a:lnTo>
                              <a:lnTo>
                                <a:pt x="576" y="901"/>
                              </a:lnTo>
                              <a:lnTo>
                                <a:pt x="546" y="906"/>
                              </a:lnTo>
                              <a:lnTo>
                                <a:pt x="514" y="912"/>
                              </a:lnTo>
                              <a:lnTo>
                                <a:pt x="480" y="914"/>
                              </a:lnTo>
                              <a:lnTo>
                                <a:pt x="480" y="914"/>
                              </a:lnTo>
                              <a:lnTo>
                                <a:pt x="444" y="912"/>
                              </a:lnTo>
                              <a:lnTo>
                                <a:pt x="406" y="910"/>
                              </a:lnTo>
                              <a:lnTo>
                                <a:pt x="366" y="902"/>
                              </a:lnTo>
                              <a:lnTo>
                                <a:pt x="326" y="893"/>
                              </a:lnTo>
                              <a:lnTo>
                                <a:pt x="285" y="880"/>
                              </a:lnTo>
                              <a:lnTo>
                                <a:pt x="245" y="865"/>
                              </a:lnTo>
                              <a:lnTo>
                                <a:pt x="207" y="844"/>
                              </a:lnTo>
                              <a:lnTo>
                                <a:pt x="188" y="832"/>
                              </a:lnTo>
                              <a:lnTo>
                                <a:pt x="169" y="819"/>
                              </a:lnTo>
                              <a:lnTo>
                                <a:pt x="152" y="806"/>
                              </a:lnTo>
                              <a:lnTo>
                                <a:pt x="133" y="791"/>
                              </a:lnTo>
                              <a:lnTo>
                                <a:pt x="118" y="775"/>
                              </a:lnTo>
                              <a:lnTo>
                                <a:pt x="101" y="758"/>
                              </a:lnTo>
                              <a:lnTo>
                                <a:pt x="86" y="739"/>
                              </a:lnTo>
                              <a:lnTo>
                                <a:pt x="72" y="721"/>
                              </a:lnTo>
                              <a:lnTo>
                                <a:pt x="59" y="700"/>
                              </a:lnTo>
                              <a:lnTo>
                                <a:pt x="48" y="677"/>
                              </a:lnTo>
                              <a:lnTo>
                                <a:pt x="36" y="654"/>
                              </a:lnTo>
                              <a:lnTo>
                                <a:pt x="27" y="630"/>
                              </a:lnTo>
                              <a:lnTo>
                                <a:pt x="19" y="605"/>
                              </a:lnTo>
                              <a:lnTo>
                                <a:pt x="12" y="576"/>
                              </a:lnTo>
                              <a:lnTo>
                                <a:pt x="8" y="548"/>
                              </a:lnTo>
                              <a:lnTo>
                                <a:pt x="4" y="520"/>
                              </a:lnTo>
                              <a:lnTo>
                                <a:pt x="2" y="487"/>
                              </a:lnTo>
                              <a:lnTo>
                                <a:pt x="0" y="455"/>
                              </a:lnTo>
                              <a:lnTo>
                                <a:pt x="0" y="455"/>
                              </a:lnTo>
                              <a:lnTo>
                                <a:pt x="2" y="423"/>
                              </a:lnTo>
                              <a:lnTo>
                                <a:pt x="6" y="391"/>
                              </a:lnTo>
                              <a:lnTo>
                                <a:pt x="12" y="360"/>
                              </a:lnTo>
                              <a:lnTo>
                                <a:pt x="17" y="332"/>
                              </a:lnTo>
                              <a:lnTo>
                                <a:pt x="27" y="305"/>
                              </a:lnTo>
                              <a:lnTo>
                                <a:pt x="36" y="281"/>
                              </a:lnTo>
                              <a:lnTo>
                                <a:pt x="46" y="256"/>
                              </a:lnTo>
                              <a:lnTo>
                                <a:pt x="59" y="233"/>
                              </a:lnTo>
                              <a:lnTo>
                                <a:pt x="72" y="213"/>
                              </a:lnTo>
                              <a:lnTo>
                                <a:pt x="87" y="192"/>
                              </a:lnTo>
                              <a:lnTo>
                                <a:pt x="103" y="173"/>
                              </a:lnTo>
                              <a:lnTo>
                                <a:pt x="120" y="154"/>
                              </a:lnTo>
                              <a:lnTo>
                                <a:pt x="137" y="139"/>
                              </a:lnTo>
                              <a:lnTo>
                                <a:pt x="154" y="122"/>
                              </a:lnTo>
                              <a:lnTo>
                                <a:pt x="173" y="108"/>
                              </a:lnTo>
                              <a:lnTo>
                                <a:pt x="192" y="95"/>
                              </a:lnTo>
                              <a:lnTo>
                                <a:pt x="231" y="70"/>
                              </a:lnTo>
                              <a:lnTo>
                                <a:pt x="271" y="52"/>
                              </a:lnTo>
                              <a:lnTo>
                                <a:pt x="311" y="34"/>
                              </a:lnTo>
                              <a:lnTo>
                                <a:pt x="351" y="21"/>
                              </a:lnTo>
                              <a:lnTo>
                                <a:pt x="389" y="12"/>
                              </a:lnTo>
                              <a:lnTo>
                                <a:pt x="425" y="6"/>
                              </a:lnTo>
                              <a:lnTo>
                                <a:pt x="457" y="2"/>
                              </a:lnTo>
                              <a:lnTo>
                                <a:pt x="487" y="0"/>
                              </a:lnTo>
                              <a:lnTo>
                                <a:pt x="487" y="0"/>
                              </a:lnTo>
                              <a:lnTo>
                                <a:pt x="508" y="0"/>
                              </a:lnTo>
                              <a:lnTo>
                                <a:pt x="531" y="0"/>
                              </a:lnTo>
                              <a:lnTo>
                                <a:pt x="576" y="6"/>
                              </a:lnTo>
                              <a:lnTo>
                                <a:pt x="620" y="14"/>
                              </a:lnTo>
                              <a:lnTo>
                                <a:pt x="662" y="23"/>
                              </a:lnTo>
                              <a:lnTo>
                                <a:pt x="732" y="42"/>
                              </a:lnTo>
                              <a:lnTo>
                                <a:pt x="766" y="52"/>
                              </a:lnTo>
                              <a:lnTo>
                                <a:pt x="766" y="52"/>
                              </a:lnTo>
                              <a:lnTo>
                                <a:pt x="777" y="52"/>
                              </a:lnTo>
                              <a:lnTo>
                                <a:pt x="785" y="50"/>
                              </a:lnTo>
                              <a:lnTo>
                                <a:pt x="792" y="44"/>
                              </a:lnTo>
                              <a:lnTo>
                                <a:pt x="800" y="40"/>
                              </a:lnTo>
                              <a:lnTo>
                                <a:pt x="804" y="34"/>
                              </a:lnTo>
                              <a:lnTo>
                                <a:pt x="810" y="27"/>
                              </a:lnTo>
                              <a:lnTo>
                                <a:pt x="813" y="12"/>
                              </a:lnTo>
                              <a:lnTo>
                                <a:pt x="846" y="12"/>
                              </a:lnTo>
                              <a:lnTo>
                                <a:pt x="847" y="328"/>
                              </a:lnTo>
                              <a:lnTo>
                                <a:pt x="813" y="340"/>
                              </a:lnTo>
                              <a:lnTo>
                                <a:pt x="813" y="340"/>
                              </a:lnTo>
                              <a:lnTo>
                                <a:pt x="806" y="302"/>
                              </a:lnTo>
                              <a:lnTo>
                                <a:pt x="796" y="260"/>
                              </a:lnTo>
                              <a:lnTo>
                                <a:pt x="789" y="237"/>
                              </a:lnTo>
                              <a:lnTo>
                                <a:pt x="781" y="215"/>
                              </a:lnTo>
                              <a:lnTo>
                                <a:pt x="770" y="192"/>
                              </a:lnTo>
                              <a:lnTo>
                                <a:pt x="756" y="171"/>
                              </a:lnTo>
                              <a:lnTo>
                                <a:pt x="741" y="150"/>
                              </a:lnTo>
                              <a:lnTo>
                                <a:pt x="724" y="131"/>
                              </a:lnTo>
                              <a:lnTo>
                                <a:pt x="703" y="112"/>
                              </a:lnTo>
                              <a:lnTo>
                                <a:pt x="679" y="97"/>
                              </a:lnTo>
                              <a:lnTo>
                                <a:pt x="650" y="84"/>
                              </a:lnTo>
                              <a:lnTo>
                                <a:pt x="618" y="74"/>
                              </a:lnTo>
                              <a:lnTo>
                                <a:pt x="582" y="67"/>
                              </a:lnTo>
                              <a:lnTo>
                                <a:pt x="542" y="65"/>
                              </a:lnTo>
                              <a:lnTo>
                                <a:pt x="542" y="65"/>
                              </a:lnTo>
                              <a:lnTo>
                                <a:pt x="506" y="67"/>
                              </a:lnTo>
                              <a:lnTo>
                                <a:pt x="474" y="72"/>
                              </a:lnTo>
                              <a:lnTo>
                                <a:pt x="442" y="82"/>
                              </a:lnTo>
                              <a:lnTo>
                                <a:pt x="413" y="93"/>
                              </a:lnTo>
                              <a:lnTo>
                                <a:pt x="387" y="110"/>
                              </a:lnTo>
                              <a:lnTo>
                                <a:pt x="362" y="129"/>
                              </a:lnTo>
                              <a:lnTo>
                                <a:pt x="340" y="150"/>
                              </a:lnTo>
                              <a:lnTo>
                                <a:pt x="321" y="175"/>
                              </a:lnTo>
                              <a:lnTo>
                                <a:pt x="303" y="201"/>
                              </a:lnTo>
                              <a:lnTo>
                                <a:pt x="288" y="230"/>
                              </a:lnTo>
                              <a:lnTo>
                                <a:pt x="275" y="260"/>
                              </a:lnTo>
                              <a:lnTo>
                                <a:pt x="266" y="292"/>
                              </a:lnTo>
                              <a:lnTo>
                                <a:pt x="256" y="324"/>
                              </a:lnTo>
                              <a:lnTo>
                                <a:pt x="250" y="359"/>
                              </a:lnTo>
                              <a:lnTo>
                                <a:pt x="247" y="393"/>
                              </a:lnTo>
                              <a:lnTo>
                                <a:pt x="247" y="427"/>
                              </a:lnTo>
                              <a:lnTo>
                                <a:pt x="247" y="461"/>
                              </a:lnTo>
                              <a:lnTo>
                                <a:pt x="250" y="495"/>
                              </a:lnTo>
                              <a:lnTo>
                                <a:pt x="256" y="529"/>
                              </a:lnTo>
                              <a:lnTo>
                                <a:pt x="264" y="563"/>
                              </a:lnTo>
                              <a:lnTo>
                                <a:pt x="273" y="595"/>
                              </a:lnTo>
                              <a:lnTo>
                                <a:pt x="286" y="626"/>
                              </a:lnTo>
                              <a:lnTo>
                                <a:pt x="300" y="656"/>
                              </a:lnTo>
                              <a:lnTo>
                                <a:pt x="317" y="683"/>
                              </a:lnTo>
                              <a:lnTo>
                                <a:pt x="336" y="709"/>
                              </a:lnTo>
                              <a:lnTo>
                                <a:pt x="357" y="732"/>
                              </a:lnTo>
                              <a:lnTo>
                                <a:pt x="381" y="753"/>
                              </a:lnTo>
                              <a:lnTo>
                                <a:pt x="406" y="772"/>
                              </a:lnTo>
                              <a:lnTo>
                                <a:pt x="434" y="787"/>
                              </a:lnTo>
                              <a:lnTo>
                                <a:pt x="465" y="798"/>
                              </a:lnTo>
                              <a:lnTo>
                                <a:pt x="497" y="806"/>
                              </a:lnTo>
                              <a:lnTo>
                                <a:pt x="531" y="810"/>
                              </a:lnTo>
                              <a:lnTo>
                                <a:pt x="531" y="810"/>
                              </a:lnTo>
                              <a:lnTo>
                                <a:pt x="563" y="810"/>
                              </a:lnTo>
                              <a:lnTo>
                                <a:pt x="599" y="804"/>
                              </a:lnTo>
                              <a:lnTo>
                                <a:pt x="620" y="800"/>
                              </a:lnTo>
                              <a:lnTo>
                                <a:pt x="639" y="794"/>
                              </a:lnTo>
                              <a:lnTo>
                                <a:pt x="660" y="787"/>
                              </a:lnTo>
                              <a:lnTo>
                                <a:pt x="679" y="777"/>
                              </a:lnTo>
                              <a:lnTo>
                                <a:pt x="700" y="768"/>
                              </a:lnTo>
                              <a:lnTo>
                                <a:pt x="720" y="757"/>
                              </a:lnTo>
                              <a:lnTo>
                                <a:pt x="741" y="743"/>
                              </a:lnTo>
                              <a:lnTo>
                                <a:pt x="762" y="728"/>
                              </a:lnTo>
                              <a:lnTo>
                                <a:pt x="783" y="713"/>
                              </a:lnTo>
                              <a:lnTo>
                                <a:pt x="804" y="694"/>
                              </a:lnTo>
                              <a:lnTo>
                                <a:pt x="825" y="675"/>
                              </a:lnTo>
                              <a:lnTo>
                                <a:pt x="844" y="652"/>
                              </a:lnTo>
                              <a:lnTo>
                                <a:pt x="866" y="702"/>
                              </a:lnTo>
                              <a:lnTo>
                                <a:pt x="866" y="702"/>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A157B" id="Freeform 8" o:spid="_x0000_s1026" style="position:absolute;margin-left:324.15pt;margin-top:-38.45pt;width:16.85pt;height:1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6,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" path="m866,702r,l834,738r-36,36l756,808r-20,17l711,840r-25,15l662,868r-27,14l607,891r-31,10l546,906r-32,6l480,914r,l444,912r-38,-2l366,902r-40,-9l285,880,245,865,207,844,188,832,169,819,152,806,133,791,118,775,101,758,86,739,72,721,59,700,48,677,36,654,27,630,19,605,12,576,8,548,4,520,2,487,,455r,l2,423,6,391r6,-31l17,332,27,305r9,-24l46,256,59,233,72,213,87,192r16,-19l120,154r17,-15l154,122r19,-14l192,95,231,70,271,52,311,34,351,21r38,-9l425,6,457,2,487,r,l508,r23,l576,6r44,8l662,23r70,19l766,52r,l777,52r8,-2l792,44r8,-4l804,34r6,-7l813,12r33,l847,328r-34,12l813,340r-7,-38l796,260r-7,-23l781,215,770,192,756,171,741,150,724,131,703,112,679,97,650,84,618,74,582,67,542,65r,l506,67r-32,5l442,82,413,93r-26,17l362,129r-22,21l321,175r-18,26l288,230r-13,30l266,292r-10,32l250,359r-3,34l247,427r,34l250,495r6,34l264,563r9,32l286,626r14,30l317,683r19,26l357,732r24,21l406,772r28,15l465,798r32,8l531,810r,l563,810r36,-6l620,800r19,-6l660,787r19,-10l700,768r20,-11l741,743r21,-15l783,713r21,-19l825,675r19,-23l866,702r,xe" fillcolor="#396" stroked="f">
                <v:path arrowok="t" o:connecttype="custom" o:connectlocs="206088,182017;181871,203474;163585,214080;142334,222219;118612,225425;100326,224438;70426,217039;46456,205201;32865,195089;21251,182264;11861,166972;4695,149215;988,128251;0,112219;2965,88789;8896,69305;17792,52533;29653,37982;42750,26637;66966,12825;96125,2960;120341,0;131214,0;163585,5673;189284,12825;195709,10852;200157,6659;209300,80896;199169,74484;192991,53027;183107,36995;167786,23924;143817,16525;125036,16525;102055,22937;84017,36995;71167,56726;63259,79910;61036,105313;63259,130470;70673,154394;83028,174865;100326,190403;122812,198788;139121,199775;157902,195829;172975,189416;188296,179551;203864,166479;213995,173138" o:connectangles="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92032" behindDoc="0" locked="0" layoutInCell="1" allowOverlap="1" wp14:anchorId="65296F3E" wp14:editId="019D90FE">
                <wp:simplePos x="0" y="0"/>
                <wp:positionH relativeFrom="column">
                  <wp:posOffset>4967605</wp:posOffset>
                </wp:positionH>
                <wp:positionV relativeFrom="paragraph">
                  <wp:posOffset>-211455</wp:posOffset>
                </wp:positionV>
                <wp:extent cx="167005" cy="173355"/>
                <wp:effectExtent l="5080" t="7620" r="8890"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67005" cy="173355"/>
                        </a:xfrm>
                        <a:custGeom>
                          <a:avLst/>
                          <a:gdLst>
                            <a:gd name="T0" fmla="*/ 395 w 675"/>
                            <a:gd name="T1" fmla="*/ 495 h 703"/>
                            <a:gd name="T2" fmla="*/ 380 w 675"/>
                            <a:gd name="T3" fmla="*/ 559 h 703"/>
                            <a:gd name="T4" fmla="*/ 355 w 675"/>
                            <a:gd name="T5" fmla="*/ 590 h 703"/>
                            <a:gd name="T6" fmla="*/ 319 w 675"/>
                            <a:gd name="T7" fmla="*/ 603 h 703"/>
                            <a:gd name="T8" fmla="*/ 281 w 675"/>
                            <a:gd name="T9" fmla="*/ 605 h 703"/>
                            <a:gd name="T10" fmla="*/ 247 w 675"/>
                            <a:gd name="T11" fmla="*/ 595 h 703"/>
                            <a:gd name="T12" fmla="*/ 222 w 675"/>
                            <a:gd name="T13" fmla="*/ 576 h 703"/>
                            <a:gd name="T14" fmla="*/ 196 w 675"/>
                            <a:gd name="T15" fmla="*/ 531 h 703"/>
                            <a:gd name="T16" fmla="*/ 192 w 675"/>
                            <a:gd name="T17" fmla="*/ 489 h 703"/>
                            <a:gd name="T18" fmla="*/ 199 w 675"/>
                            <a:gd name="T19" fmla="*/ 447 h 703"/>
                            <a:gd name="T20" fmla="*/ 222 w 675"/>
                            <a:gd name="T21" fmla="*/ 415 h 703"/>
                            <a:gd name="T22" fmla="*/ 395 w 675"/>
                            <a:gd name="T23" fmla="*/ 332 h 703"/>
                            <a:gd name="T24" fmla="*/ 38 w 675"/>
                            <a:gd name="T25" fmla="*/ 256 h 703"/>
                            <a:gd name="T26" fmla="*/ 59 w 675"/>
                            <a:gd name="T27" fmla="*/ 165 h 703"/>
                            <a:gd name="T28" fmla="*/ 105 w 675"/>
                            <a:gd name="T29" fmla="*/ 95 h 703"/>
                            <a:gd name="T30" fmla="*/ 165 w 675"/>
                            <a:gd name="T31" fmla="*/ 46 h 703"/>
                            <a:gd name="T32" fmla="*/ 237 w 675"/>
                            <a:gd name="T33" fmla="*/ 15 h 703"/>
                            <a:gd name="T34" fmla="*/ 311 w 675"/>
                            <a:gd name="T35" fmla="*/ 2 h 703"/>
                            <a:gd name="T36" fmla="*/ 359 w 675"/>
                            <a:gd name="T37" fmla="*/ 2 h 703"/>
                            <a:gd name="T38" fmla="*/ 427 w 675"/>
                            <a:gd name="T39" fmla="*/ 15 h 703"/>
                            <a:gd name="T40" fmla="*/ 491 w 675"/>
                            <a:gd name="T41" fmla="*/ 44 h 703"/>
                            <a:gd name="T42" fmla="*/ 544 w 675"/>
                            <a:gd name="T43" fmla="*/ 84 h 703"/>
                            <a:gd name="T44" fmla="*/ 580 w 675"/>
                            <a:gd name="T45" fmla="*/ 135 h 703"/>
                            <a:gd name="T46" fmla="*/ 594 w 675"/>
                            <a:gd name="T47" fmla="*/ 193 h 703"/>
                            <a:gd name="T48" fmla="*/ 596 w 675"/>
                            <a:gd name="T49" fmla="*/ 555 h 703"/>
                            <a:gd name="T50" fmla="*/ 615 w 675"/>
                            <a:gd name="T51" fmla="*/ 595 h 703"/>
                            <a:gd name="T52" fmla="*/ 639 w 675"/>
                            <a:gd name="T53" fmla="*/ 603 h 703"/>
                            <a:gd name="T54" fmla="*/ 675 w 675"/>
                            <a:gd name="T55" fmla="*/ 591 h 703"/>
                            <a:gd name="T56" fmla="*/ 637 w 675"/>
                            <a:gd name="T57" fmla="*/ 654 h 703"/>
                            <a:gd name="T58" fmla="*/ 580 w 675"/>
                            <a:gd name="T59" fmla="*/ 694 h 703"/>
                            <a:gd name="T60" fmla="*/ 539 w 675"/>
                            <a:gd name="T61" fmla="*/ 703 h 703"/>
                            <a:gd name="T62" fmla="*/ 476 w 675"/>
                            <a:gd name="T63" fmla="*/ 690 h 703"/>
                            <a:gd name="T64" fmla="*/ 425 w 675"/>
                            <a:gd name="T65" fmla="*/ 646 h 703"/>
                            <a:gd name="T66" fmla="*/ 400 w 675"/>
                            <a:gd name="T67" fmla="*/ 597 h 703"/>
                            <a:gd name="T68" fmla="*/ 323 w 675"/>
                            <a:gd name="T69" fmla="*/ 660 h 703"/>
                            <a:gd name="T70" fmla="*/ 241 w 675"/>
                            <a:gd name="T71" fmla="*/ 694 h 703"/>
                            <a:gd name="T72" fmla="*/ 182 w 675"/>
                            <a:gd name="T73" fmla="*/ 701 h 703"/>
                            <a:gd name="T74" fmla="*/ 120 w 675"/>
                            <a:gd name="T75" fmla="*/ 694 h 703"/>
                            <a:gd name="T76" fmla="*/ 71 w 675"/>
                            <a:gd name="T77" fmla="*/ 671 h 703"/>
                            <a:gd name="T78" fmla="*/ 35 w 675"/>
                            <a:gd name="T79" fmla="*/ 635 h 703"/>
                            <a:gd name="T80" fmla="*/ 12 w 675"/>
                            <a:gd name="T81" fmla="*/ 591 h 703"/>
                            <a:gd name="T82" fmla="*/ 2 w 675"/>
                            <a:gd name="T83" fmla="*/ 548 h 703"/>
                            <a:gd name="T84" fmla="*/ 0 w 675"/>
                            <a:gd name="T85" fmla="*/ 518 h 703"/>
                            <a:gd name="T86" fmla="*/ 6 w 675"/>
                            <a:gd name="T87" fmla="*/ 476 h 703"/>
                            <a:gd name="T88" fmla="*/ 23 w 675"/>
                            <a:gd name="T89" fmla="*/ 438 h 703"/>
                            <a:gd name="T90" fmla="*/ 52 w 675"/>
                            <a:gd name="T91" fmla="*/ 404 h 703"/>
                            <a:gd name="T92" fmla="*/ 90 w 675"/>
                            <a:gd name="T93" fmla="*/ 377 h 703"/>
                            <a:gd name="T94" fmla="*/ 137 w 675"/>
                            <a:gd name="T95" fmla="*/ 356 h 703"/>
                            <a:gd name="T96" fmla="*/ 370 w 675"/>
                            <a:gd name="T97" fmla="*/ 284 h 703"/>
                            <a:gd name="T98" fmla="*/ 389 w 675"/>
                            <a:gd name="T99" fmla="*/ 264 h 703"/>
                            <a:gd name="T100" fmla="*/ 393 w 675"/>
                            <a:gd name="T101" fmla="*/ 235 h 703"/>
                            <a:gd name="T102" fmla="*/ 383 w 675"/>
                            <a:gd name="T103" fmla="*/ 203 h 703"/>
                            <a:gd name="T104" fmla="*/ 362 w 675"/>
                            <a:gd name="T105" fmla="*/ 173 h 703"/>
                            <a:gd name="T106" fmla="*/ 328 w 675"/>
                            <a:gd name="T107" fmla="*/ 150 h 703"/>
                            <a:gd name="T108" fmla="*/ 287 w 675"/>
                            <a:gd name="T109" fmla="*/ 137 h 703"/>
                            <a:gd name="T110" fmla="*/ 226 w 675"/>
                            <a:gd name="T111" fmla="*/ 133 h 703"/>
                            <a:gd name="T112" fmla="*/ 169 w 675"/>
                            <a:gd name="T113" fmla="*/ 146 h 703"/>
                            <a:gd name="T114" fmla="*/ 116 w 675"/>
                            <a:gd name="T115" fmla="*/ 175 h 703"/>
                            <a:gd name="T116" fmla="*/ 67 w 675"/>
                            <a:gd name="T117" fmla="*/ 218 h 703"/>
                            <a:gd name="T118" fmla="*/ 38 w 675"/>
                            <a:gd name="T119" fmla="*/ 256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5" h="703">
                              <a:moveTo>
                                <a:pt x="395" y="332"/>
                              </a:moveTo>
                              <a:lnTo>
                                <a:pt x="395" y="495"/>
                              </a:lnTo>
                              <a:lnTo>
                                <a:pt x="395" y="495"/>
                              </a:lnTo>
                              <a:lnTo>
                                <a:pt x="393" y="519"/>
                              </a:lnTo>
                              <a:lnTo>
                                <a:pt x="387" y="540"/>
                              </a:lnTo>
                              <a:lnTo>
                                <a:pt x="380" y="559"/>
                              </a:lnTo>
                              <a:lnTo>
                                <a:pt x="370" y="576"/>
                              </a:lnTo>
                              <a:lnTo>
                                <a:pt x="362" y="582"/>
                              </a:lnTo>
                              <a:lnTo>
                                <a:pt x="355" y="590"/>
                              </a:lnTo>
                              <a:lnTo>
                                <a:pt x="347" y="593"/>
                              </a:lnTo>
                              <a:lnTo>
                                <a:pt x="338" y="597"/>
                              </a:lnTo>
                              <a:lnTo>
                                <a:pt x="319" y="603"/>
                              </a:lnTo>
                              <a:lnTo>
                                <a:pt x="294" y="605"/>
                              </a:lnTo>
                              <a:lnTo>
                                <a:pt x="294" y="605"/>
                              </a:lnTo>
                              <a:lnTo>
                                <a:pt x="281" y="605"/>
                              </a:lnTo>
                              <a:lnTo>
                                <a:pt x="270" y="603"/>
                              </a:lnTo>
                              <a:lnTo>
                                <a:pt x="258" y="599"/>
                              </a:lnTo>
                              <a:lnTo>
                                <a:pt x="247" y="595"/>
                              </a:lnTo>
                              <a:lnTo>
                                <a:pt x="237" y="590"/>
                              </a:lnTo>
                              <a:lnTo>
                                <a:pt x="230" y="584"/>
                              </a:lnTo>
                              <a:lnTo>
                                <a:pt x="222" y="576"/>
                              </a:lnTo>
                              <a:lnTo>
                                <a:pt x="215" y="569"/>
                              </a:lnTo>
                              <a:lnTo>
                                <a:pt x="203" y="550"/>
                              </a:lnTo>
                              <a:lnTo>
                                <a:pt x="196" y="531"/>
                              </a:lnTo>
                              <a:lnTo>
                                <a:pt x="192" y="510"/>
                              </a:lnTo>
                              <a:lnTo>
                                <a:pt x="192" y="489"/>
                              </a:lnTo>
                              <a:lnTo>
                                <a:pt x="192" y="489"/>
                              </a:lnTo>
                              <a:lnTo>
                                <a:pt x="194" y="474"/>
                              </a:lnTo>
                              <a:lnTo>
                                <a:pt x="196" y="461"/>
                              </a:lnTo>
                              <a:lnTo>
                                <a:pt x="199" y="447"/>
                              </a:lnTo>
                              <a:lnTo>
                                <a:pt x="207" y="436"/>
                              </a:lnTo>
                              <a:lnTo>
                                <a:pt x="213" y="425"/>
                              </a:lnTo>
                              <a:lnTo>
                                <a:pt x="222" y="415"/>
                              </a:lnTo>
                              <a:lnTo>
                                <a:pt x="232" y="408"/>
                              </a:lnTo>
                              <a:lnTo>
                                <a:pt x="243" y="402"/>
                              </a:lnTo>
                              <a:lnTo>
                                <a:pt x="395" y="332"/>
                              </a:lnTo>
                              <a:lnTo>
                                <a:pt x="395" y="332"/>
                              </a:lnTo>
                              <a:close/>
                              <a:moveTo>
                                <a:pt x="38" y="256"/>
                              </a:moveTo>
                              <a:lnTo>
                                <a:pt x="38" y="256"/>
                              </a:lnTo>
                              <a:lnTo>
                                <a:pt x="42" y="222"/>
                              </a:lnTo>
                              <a:lnTo>
                                <a:pt x="50" y="192"/>
                              </a:lnTo>
                              <a:lnTo>
                                <a:pt x="59" y="165"/>
                              </a:lnTo>
                              <a:lnTo>
                                <a:pt x="72" y="139"/>
                              </a:lnTo>
                              <a:lnTo>
                                <a:pt x="88" y="116"/>
                              </a:lnTo>
                              <a:lnTo>
                                <a:pt x="105" y="95"/>
                              </a:lnTo>
                              <a:lnTo>
                                <a:pt x="124" y="76"/>
                              </a:lnTo>
                              <a:lnTo>
                                <a:pt x="143" y="59"/>
                              </a:lnTo>
                              <a:lnTo>
                                <a:pt x="165" y="46"/>
                              </a:lnTo>
                              <a:lnTo>
                                <a:pt x="188" y="32"/>
                              </a:lnTo>
                              <a:lnTo>
                                <a:pt x="213" y="23"/>
                              </a:lnTo>
                              <a:lnTo>
                                <a:pt x="237" y="15"/>
                              </a:lnTo>
                              <a:lnTo>
                                <a:pt x="262" y="8"/>
                              </a:lnTo>
                              <a:lnTo>
                                <a:pt x="287" y="4"/>
                              </a:lnTo>
                              <a:lnTo>
                                <a:pt x="311" y="2"/>
                              </a:lnTo>
                              <a:lnTo>
                                <a:pt x="336" y="0"/>
                              </a:lnTo>
                              <a:lnTo>
                                <a:pt x="336" y="0"/>
                              </a:lnTo>
                              <a:lnTo>
                                <a:pt x="359" y="2"/>
                              </a:lnTo>
                              <a:lnTo>
                                <a:pt x="381" y="4"/>
                              </a:lnTo>
                              <a:lnTo>
                                <a:pt x="404" y="10"/>
                              </a:lnTo>
                              <a:lnTo>
                                <a:pt x="427" y="15"/>
                              </a:lnTo>
                              <a:lnTo>
                                <a:pt x="450" y="23"/>
                              </a:lnTo>
                              <a:lnTo>
                                <a:pt x="470" y="32"/>
                              </a:lnTo>
                              <a:lnTo>
                                <a:pt x="491" y="44"/>
                              </a:lnTo>
                              <a:lnTo>
                                <a:pt x="510" y="55"/>
                              </a:lnTo>
                              <a:lnTo>
                                <a:pt x="527" y="68"/>
                              </a:lnTo>
                              <a:lnTo>
                                <a:pt x="544" y="84"/>
                              </a:lnTo>
                              <a:lnTo>
                                <a:pt x="558" y="99"/>
                              </a:lnTo>
                              <a:lnTo>
                                <a:pt x="571" y="116"/>
                              </a:lnTo>
                              <a:lnTo>
                                <a:pt x="580" y="135"/>
                              </a:lnTo>
                              <a:lnTo>
                                <a:pt x="588" y="154"/>
                              </a:lnTo>
                              <a:lnTo>
                                <a:pt x="594" y="173"/>
                              </a:lnTo>
                              <a:lnTo>
                                <a:pt x="594" y="193"/>
                              </a:lnTo>
                              <a:lnTo>
                                <a:pt x="594" y="535"/>
                              </a:lnTo>
                              <a:lnTo>
                                <a:pt x="594" y="535"/>
                              </a:lnTo>
                              <a:lnTo>
                                <a:pt x="596" y="555"/>
                              </a:lnTo>
                              <a:lnTo>
                                <a:pt x="599" y="572"/>
                              </a:lnTo>
                              <a:lnTo>
                                <a:pt x="605" y="586"/>
                              </a:lnTo>
                              <a:lnTo>
                                <a:pt x="615" y="595"/>
                              </a:lnTo>
                              <a:lnTo>
                                <a:pt x="620" y="599"/>
                              </a:lnTo>
                              <a:lnTo>
                                <a:pt x="626" y="601"/>
                              </a:lnTo>
                              <a:lnTo>
                                <a:pt x="639" y="603"/>
                              </a:lnTo>
                              <a:lnTo>
                                <a:pt x="656" y="599"/>
                              </a:lnTo>
                              <a:lnTo>
                                <a:pt x="675" y="591"/>
                              </a:lnTo>
                              <a:lnTo>
                                <a:pt x="675" y="591"/>
                              </a:lnTo>
                              <a:lnTo>
                                <a:pt x="666" y="614"/>
                              </a:lnTo>
                              <a:lnTo>
                                <a:pt x="652" y="635"/>
                              </a:lnTo>
                              <a:lnTo>
                                <a:pt x="637" y="654"/>
                              </a:lnTo>
                              <a:lnTo>
                                <a:pt x="620" y="671"/>
                              </a:lnTo>
                              <a:lnTo>
                                <a:pt x="599" y="684"/>
                              </a:lnTo>
                              <a:lnTo>
                                <a:pt x="580" y="694"/>
                              </a:lnTo>
                              <a:lnTo>
                                <a:pt x="560" y="699"/>
                              </a:lnTo>
                              <a:lnTo>
                                <a:pt x="539" y="703"/>
                              </a:lnTo>
                              <a:lnTo>
                                <a:pt x="539" y="703"/>
                              </a:lnTo>
                              <a:lnTo>
                                <a:pt x="518" y="701"/>
                              </a:lnTo>
                              <a:lnTo>
                                <a:pt x="497" y="698"/>
                              </a:lnTo>
                              <a:lnTo>
                                <a:pt x="476" y="690"/>
                              </a:lnTo>
                              <a:lnTo>
                                <a:pt x="459" y="679"/>
                              </a:lnTo>
                              <a:lnTo>
                                <a:pt x="442" y="663"/>
                              </a:lnTo>
                              <a:lnTo>
                                <a:pt x="425" y="646"/>
                              </a:lnTo>
                              <a:lnTo>
                                <a:pt x="412" y="624"/>
                              </a:lnTo>
                              <a:lnTo>
                                <a:pt x="400" y="597"/>
                              </a:lnTo>
                              <a:lnTo>
                                <a:pt x="400" y="597"/>
                              </a:lnTo>
                              <a:lnTo>
                                <a:pt x="376" y="622"/>
                              </a:lnTo>
                              <a:lnTo>
                                <a:pt x="349" y="641"/>
                              </a:lnTo>
                              <a:lnTo>
                                <a:pt x="323" y="660"/>
                              </a:lnTo>
                              <a:lnTo>
                                <a:pt x="296" y="673"/>
                              </a:lnTo>
                              <a:lnTo>
                                <a:pt x="268" y="684"/>
                              </a:lnTo>
                              <a:lnTo>
                                <a:pt x="241" y="694"/>
                              </a:lnTo>
                              <a:lnTo>
                                <a:pt x="211" y="698"/>
                              </a:lnTo>
                              <a:lnTo>
                                <a:pt x="182" y="701"/>
                              </a:lnTo>
                              <a:lnTo>
                                <a:pt x="182" y="701"/>
                              </a:lnTo>
                              <a:lnTo>
                                <a:pt x="160" y="701"/>
                              </a:lnTo>
                              <a:lnTo>
                                <a:pt x="139" y="698"/>
                              </a:lnTo>
                              <a:lnTo>
                                <a:pt x="120" y="694"/>
                              </a:lnTo>
                              <a:lnTo>
                                <a:pt x="101" y="688"/>
                              </a:lnTo>
                              <a:lnTo>
                                <a:pt x="86" y="681"/>
                              </a:lnTo>
                              <a:lnTo>
                                <a:pt x="71" y="671"/>
                              </a:lnTo>
                              <a:lnTo>
                                <a:pt x="57" y="660"/>
                              </a:lnTo>
                              <a:lnTo>
                                <a:pt x="46" y="648"/>
                              </a:lnTo>
                              <a:lnTo>
                                <a:pt x="35" y="635"/>
                              </a:lnTo>
                              <a:lnTo>
                                <a:pt x="27" y="622"/>
                              </a:lnTo>
                              <a:lnTo>
                                <a:pt x="19" y="607"/>
                              </a:lnTo>
                              <a:lnTo>
                                <a:pt x="12" y="591"/>
                              </a:lnTo>
                              <a:lnTo>
                                <a:pt x="8" y="578"/>
                              </a:lnTo>
                              <a:lnTo>
                                <a:pt x="4" y="563"/>
                              </a:lnTo>
                              <a:lnTo>
                                <a:pt x="2" y="548"/>
                              </a:lnTo>
                              <a:lnTo>
                                <a:pt x="0" y="533"/>
                              </a:lnTo>
                              <a:lnTo>
                                <a:pt x="0" y="533"/>
                              </a:lnTo>
                              <a:lnTo>
                                <a:pt x="0" y="518"/>
                              </a:lnTo>
                              <a:lnTo>
                                <a:pt x="0" y="504"/>
                              </a:lnTo>
                              <a:lnTo>
                                <a:pt x="2" y="489"/>
                              </a:lnTo>
                              <a:lnTo>
                                <a:pt x="6" y="476"/>
                              </a:lnTo>
                              <a:lnTo>
                                <a:pt x="12" y="463"/>
                              </a:lnTo>
                              <a:lnTo>
                                <a:pt x="18" y="449"/>
                              </a:lnTo>
                              <a:lnTo>
                                <a:pt x="23" y="438"/>
                              </a:lnTo>
                              <a:lnTo>
                                <a:pt x="33" y="425"/>
                              </a:lnTo>
                              <a:lnTo>
                                <a:pt x="40" y="413"/>
                              </a:lnTo>
                              <a:lnTo>
                                <a:pt x="52" y="404"/>
                              </a:lnTo>
                              <a:lnTo>
                                <a:pt x="63" y="394"/>
                              </a:lnTo>
                              <a:lnTo>
                                <a:pt x="74" y="385"/>
                              </a:lnTo>
                              <a:lnTo>
                                <a:pt x="90" y="377"/>
                              </a:lnTo>
                              <a:lnTo>
                                <a:pt x="103" y="370"/>
                              </a:lnTo>
                              <a:lnTo>
                                <a:pt x="120" y="362"/>
                              </a:lnTo>
                              <a:lnTo>
                                <a:pt x="137" y="356"/>
                              </a:lnTo>
                              <a:lnTo>
                                <a:pt x="361" y="290"/>
                              </a:lnTo>
                              <a:lnTo>
                                <a:pt x="361" y="290"/>
                              </a:lnTo>
                              <a:lnTo>
                                <a:pt x="370" y="284"/>
                              </a:lnTo>
                              <a:lnTo>
                                <a:pt x="378" y="279"/>
                              </a:lnTo>
                              <a:lnTo>
                                <a:pt x="383" y="273"/>
                              </a:lnTo>
                              <a:lnTo>
                                <a:pt x="389" y="264"/>
                              </a:lnTo>
                              <a:lnTo>
                                <a:pt x="391" y="256"/>
                              </a:lnTo>
                              <a:lnTo>
                                <a:pt x="393" y="245"/>
                              </a:lnTo>
                              <a:lnTo>
                                <a:pt x="393" y="235"/>
                              </a:lnTo>
                              <a:lnTo>
                                <a:pt x="391" y="224"/>
                              </a:lnTo>
                              <a:lnTo>
                                <a:pt x="389" y="214"/>
                              </a:lnTo>
                              <a:lnTo>
                                <a:pt x="383" y="203"/>
                              </a:lnTo>
                              <a:lnTo>
                                <a:pt x="378" y="192"/>
                              </a:lnTo>
                              <a:lnTo>
                                <a:pt x="370" y="182"/>
                              </a:lnTo>
                              <a:lnTo>
                                <a:pt x="362" y="173"/>
                              </a:lnTo>
                              <a:lnTo>
                                <a:pt x="351" y="163"/>
                              </a:lnTo>
                              <a:lnTo>
                                <a:pt x="340" y="157"/>
                              </a:lnTo>
                              <a:lnTo>
                                <a:pt x="328" y="150"/>
                              </a:lnTo>
                              <a:lnTo>
                                <a:pt x="328" y="150"/>
                              </a:lnTo>
                              <a:lnTo>
                                <a:pt x="307" y="142"/>
                              </a:lnTo>
                              <a:lnTo>
                                <a:pt x="287" y="137"/>
                              </a:lnTo>
                              <a:lnTo>
                                <a:pt x="266" y="133"/>
                              </a:lnTo>
                              <a:lnTo>
                                <a:pt x="245" y="131"/>
                              </a:lnTo>
                              <a:lnTo>
                                <a:pt x="226" y="133"/>
                              </a:lnTo>
                              <a:lnTo>
                                <a:pt x="207" y="135"/>
                              </a:lnTo>
                              <a:lnTo>
                                <a:pt x="188" y="139"/>
                              </a:lnTo>
                              <a:lnTo>
                                <a:pt x="169" y="146"/>
                              </a:lnTo>
                              <a:lnTo>
                                <a:pt x="150" y="154"/>
                              </a:lnTo>
                              <a:lnTo>
                                <a:pt x="133" y="163"/>
                              </a:lnTo>
                              <a:lnTo>
                                <a:pt x="116" y="175"/>
                              </a:lnTo>
                              <a:lnTo>
                                <a:pt x="99" y="188"/>
                              </a:lnTo>
                              <a:lnTo>
                                <a:pt x="84" y="203"/>
                              </a:lnTo>
                              <a:lnTo>
                                <a:pt x="67" y="218"/>
                              </a:lnTo>
                              <a:lnTo>
                                <a:pt x="54" y="237"/>
                              </a:lnTo>
                              <a:lnTo>
                                <a:pt x="38" y="256"/>
                              </a:lnTo>
                              <a:lnTo>
                                <a:pt x="38" y="256"/>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40A34" id="Freeform 9" o:spid="_x0000_s1026" style="position:absolute;margin-left:391.15pt;margin-top:-16.65pt;width:13.15pt;height:1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" path="m395,332r,163l395,495r-2,24l387,540r-7,19l370,576r-8,6l355,590r-8,3l338,597r-19,6l294,605r,l281,605r-11,-2l258,599r-11,-4l237,590r-7,-6l222,576r-7,-7l203,550r-7,-19l192,510r,-21l192,489r2,-15l196,461r3,-14l207,436r6,-11l222,415r10,-7l243,402,395,332r,xm38,256r,l42,222r8,-30l59,165,72,139,88,116,105,95,124,76,143,59,165,46,188,32r25,-9l237,15,262,8,287,4,311,2,336,r,l359,2r22,2l404,10r23,5l450,23r20,9l491,44r19,11l527,68r17,16l558,99r13,17l580,135r8,19l594,173r,20l594,535r,l596,555r3,17l605,586r10,9l620,599r6,2l639,603r17,-4l675,591r,l666,614r-14,21l637,654r-17,17l599,684r-19,10l560,699r-21,4l539,703r-21,-2l497,698r-21,-8l459,679,442,663,425,646,412,624,400,597r,l376,622r-27,19l323,660r-27,13l268,684r-27,10l211,698r-29,3l182,701r-22,l139,698r-19,-4l101,688,86,681,71,671,57,660,46,648,35,635,27,622,19,607,12,591,8,578,4,563,2,548,,533r,l,518,,504,2,489,6,476r6,-13l18,449r5,-11l33,425r7,-12l52,404,63,394r11,-9l90,377r13,-7l120,362r17,-6l361,290r,l370,284r8,-5l383,273r6,-9l391,256r2,-11l393,235r-2,-11l389,214r-6,-11l378,192r-8,-10l362,173,351,163r-11,-6l328,150r,l307,142r-20,-5l266,133r-21,-2l226,133r-19,2l188,139r-19,7l150,154r-17,9l116,175,99,188,84,203,67,218,54,237,38,256r,xe" fillcolor="#396" stroked="f">
                <v:path arrowok="t" o:connecttype="custom" o:connectlocs="97729,122064;94018,137846;87832,145490;78925,148696;69524,149189;61111,146723;54926,142038;48493,130941;47504,120584;49236,110227;54926,102336;97729,81869;9402,63128;14597,40688;25979,23426;40823,11343;58637,3699;76946,493;88822,493;105646,3699;121481,10850;134594,20714;143501,33290;146964,47592;147459,136859;152160,146723;158098,148696;167005,145737;157603,161272;143501,171136;133357,173355;117769,170149;105151,159299;98966,147216;79915,162751;59627,171136;45029,172862;29690,171136;17566,165464;8660,156587;2969,145737;495,135133;0,127735;1484,117378;5691,108008;12866,99624;22267,92966;33896,87787;91543,70032;96244,65101;97234,57949;94760,50058;89564,42661;81152,36989;71008,33783;55916,32797;41813,36003;28700,43154;16577,53757;9402,63128" o:connectangles="0,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1008" behindDoc="0" locked="0" layoutInCell="1" allowOverlap="1" wp14:anchorId="14D0103B" wp14:editId="0D0B6481">
                <wp:simplePos x="0" y="0"/>
                <wp:positionH relativeFrom="column">
                  <wp:posOffset>4700270</wp:posOffset>
                </wp:positionH>
                <wp:positionV relativeFrom="paragraph">
                  <wp:posOffset>-281305</wp:posOffset>
                </wp:positionV>
                <wp:extent cx="276225" cy="284480"/>
                <wp:effectExtent l="4445" t="4445" r="5080" b="6350"/>
                <wp:wrapNone/>
                <wp:docPr id="10" name="Freeform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76225" cy="284480"/>
                        </a:xfrm>
                        <a:custGeom>
                          <a:avLst/>
                          <a:gdLst>
                            <a:gd name="T0" fmla="*/ 706 w 1121"/>
                            <a:gd name="T1" fmla="*/ 320 h 1154"/>
                            <a:gd name="T2" fmla="*/ 790 w 1121"/>
                            <a:gd name="T3" fmla="*/ 271 h 1154"/>
                            <a:gd name="T4" fmla="*/ 849 w 1121"/>
                            <a:gd name="T5" fmla="*/ 206 h 1154"/>
                            <a:gd name="T6" fmla="*/ 886 w 1121"/>
                            <a:gd name="T7" fmla="*/ 117 h 1154"/>
                            <a:gd name="T8" fmla="*/ 932 w 1121"/>
                            <a:gd name="T9" fmla="*/ 335 h 1154"/>
                            <a:gd name="T10" fmla="*/ 928 w 1121"/>
                            <a:gd name="T11" fmla="*/ 741 h 1154"/>
                            <a:gd name="T12" fmla="*/ 934 w 1121"/>
                            <a:gd name="T13" fmla="*/ 794 h 1154"/>
                            <a:gd name="T14" fmla="*/ 958 w 1121"/>
                            <a:gd name="T15" fmla="*/ 847 h 1154"/>
                            <a:gd name="T16" fmla="*/ 1008 w 1121"/>
                            <a:gd name="T17" fmla="*/ 870 h 1154"/>
                            <a:gd name="T18" fmla="*/ 1080 w 1121"/>
                            <a:gd name="T19" fmla="*/ 855 h 1154"/>
                            <a:gd name="T20" fmla="*/ 1110 w 1121"/>
                            <a:gd name="T21" fmla="*/ 898 h 1154"/>
                            <a:gd name="T22" fmla="*/ 1061 w 1121"/>
                            <a:gd name="T23" fmla="*/ 946 h 1154"/>
                            <a:gd name="T24" fmla="*/ 985 w 1121"/>
                            <a:gd name="T25" fmla="*/ 976 h 1154"/>
                            <a:gd name="T26" fmla="*/ 896 w 1121"/>
                            <a:gd name="T27" fmla="*/ 985 h 1154"/>
                            <a:gd name="T28" fmla="*/ 822 w 1121"/>
                            <a:gd name="T29" fmla="*/ 965 h 1154"/>
                            <a:gd name="T30" fmla="*/ 769 w 1121"/>
                            <a:gd name="T31" fmla="*/ 917 h 1154"/>
                            <a:gd name="T32" fmla="*/ 739 w 1121"/>
                            <a:gd name="T33" fmla="*/ 847 h 1154"/>
                            <a:gd name="T34" fmla="*/ 729 w 1121"/>
                            <a:gd name="T35" fmla="*/ 762 h 1154"/>
                            <a:gd name="T36" fmla="*/ 653 w 1121"/>
                            <a:gd name="T37" fmla="*/ 364 h 1154"/>
                            <a:gd name="T38" fmla="*/ 627 w 1121"/>
                            <a:gd name="T39" fmla="*/ 235 h 1154"/>
                            <a:gd name="T40" fmla="*/ 574 w 1121"/>
                            <a:gd name="T41" fmla="*/ 133 h 1154"/>
                            <a:gd name="T42" fmla="*/ 494 w 1121"/>
                            <a:gd name="T43" fmla="*/ 68 h 1154"/>
                            <a:gd name="T44" fmla="*/ 420 w 1121"/>
                            <a:gd name="T45" fmla="*/ 53 h 1154"/>
                            <a:gd name="T46" fmla="*/ 333 w 1121"/>
                            <a:gd name="T47" fmla="*/ 78 h 1154"/>
                            <a:gd name="T48" fmla="*/ 278 w 1121"/>
                            <a:gd name="T49" fmla="*/ 117 h 1154"/>
                            <a:gd name="T50" fmla="*/ 242 w 1121"/>
                            <a:gd name="T51" fmla="*/ 178 h 1154"/>
                            <a:gd name="T52" fmla="*/ 235 w 1121"/>
                            <a:gd name="T53" fmla="*/ 235 h 1154"/>
                            <a:gd name="T54" fmla="*/ 253 w 1121"/>
                            <a:gd name="T55" fmla="*/ 296 h 1154"/>
                            <a:gd name="T56" fmla="*/ 591 w 1121"/>
                            <a:gd name="T57" fmla="*/ 567 h 1154"/>
                            <a:gd name="T58" fmla="*/ 631 w 1121"/>
                            <a:gd name="T59" fmla="*/ 608 h 1154"/>
                            <a:gd name="T60" fmla="*/ 678 w 1121"/>
                            <a:gd name="T61" fmla="*/ 690 h 1154"/>
                            <a:gd name="T62" fmla="*/ 706 w 1121"/>
                            <a:gd name="T63" fmla="*/ 794 h 1154"/>
                            <a:gd name="T64" fmla="*/ 703 w 1121"/>
                            <a:gd name="T65" fmla="*/ 910 h 1154"/>
                            <a:gd name="T66" fmla="*/ 674 w 1121"/>
                            <a:gd name="T67" fmla="*/ 987 h 1154"/>
                            <a:gd name="T68" fmla="*/ 602 w 1121"/>
                            <a:gd name="T69" fmla="*/ 1065 h 1154"/>
                            <a:gd name="T70" fmla="*/ 507 w 1121"/>
                            <a:gd name="T71" fmla="*/ 1120 h 1154"/>
                            <a:gd name="T72" fmla="*/ 403 w 1121"/>
                            <a:gd name="T73" fmla="*/ 1150 h 1154"/>
                            <a:gd name="T74" fmla="*/ 326 w 1121"/>
                            <a:gd name="T75" fmla="*/ 1154 h 1154"/>
                            <a:gd name="T76" fmla="*/ 223 w 1121"/>
                            <a:gd name="T77" fmla="*/ 1135 h 1154"/>
                            <a:gd name="T78" fmla="*/ 128 w 1121"/>
                            <a:gd name="T79" fmla="*/ 1088 h 1154"/>
                            <a:gd name="T80" fmla="*/ 47 w 1121"/>
                            <a:gd name="T81" fmla="*/ 1014 h 1154"/>
                            <a:gd name="T82" fmla="*/ 34 w 1121"/>
                            <a:gd name="T83" fmla="*/ 925 h 1154"/>
                            <a:gd name="T84" fmla="*/ 70 w 1121"/>
                            <a:gd name="T85" fmla="*/ 970 h 1154"/>
                            <a:gd name="T86" fmla="*/ 136 w 1121"/>
                            <a:gd name="T87" fmla="*/ 1023 h 1154"/>
                            <a:gd name="T88" fmla="*/ 219 w 1121"/>
                            <a:gd name="T89" fmla="*/ 1059 h 1154"/>
                            <a:gd name="T90" fmla="*/ 308 w 1121"/>
                            <a:gd name="T91" fmla="*/ 1063 h 1154"/>
                            <a:gd name="T92" fmla="*/ 380 w 1121"/>
                            <a:gd name="T93" fmla="*/ 1040 h 1154"/>
                            <a:gd name="T94" fmla="*/ 447 w 1121"/>
                            <a:gd name="T95" fmla="*/ 963 h 1154"/>
                            <a:gd name="T96" fmla="*/ 470 w 1121"/>
                            <a:gd name="T97" fmla="*/ 858 h 1154"/>
                            <a:gd name="T98" fmla="*/ 434 w 1121"/>
                            <a:gd name="T99" fmla="*/ 752 h 1154"/>
                            <a:gd name="T100" fmla="*/ 390 w 1121"/>
                            <a:gd name="T101" fmla="*/ 705 h 1154"/>
                            <a:gd name="T102" fmla="*/ 106 w 1121"/>
                            <a:gd name="T103" fmla="*/ 468 h 1154"/>
                            <a:gd name="T104" fmla="*/ 62 w 1121"/>
                            <a:gd name="T105" fmla="*/ 407 h 1154"/>
                            <a:gd name="T106" fmla="*/ 37 w 1121"/>
                            <a:gd name="T107" fmla="*/ 343 h 1154"/>
                            <a:gd name="T108" fmla="*/ 36 w 1121"/>
                            <a:gd name="T109" fmla="*/ 244 h 1154"/>
                            <a:gd name="T110" fmla="*/ 91 w 1121"/>
                            <a:gd name="T111" fmla="*/ 125 h 1154"/>
                            <a:gd name="T112" fmla="*/ 204 w 1121"/>
                            <a:gd name="T113" fmla="*/ 40 h 1154"/>
                            <a:gd name="T114" fmla="*/ 312 w 1121"/>
                            <a:gd name="T115" fmla="*/ 9 h 1154"/>
                            <a:gd name="T116" fmla="*/ 434 w 1121"/>
                            <a:gd name="T117" fmla="*/ 0 h 1154"/>
                            <a:gd name="T118" fmla="*/ 574 w 1121"/>
                            <a:gd name="T119" fmla="*/ 15 h 1154"/>
                            <a:gd name="T120" fmla="*/ 682 w 1121"/>
                            <a:gd name="T121" fmla="*/ 49 h 1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21" h="1154">
                              <a:moveTo>
                                <a:pt x="682" y="49"/>
                              </a:moveTo>
                              <a:lnTo>
                                <a:pt x="682" y="332"/>
                              </a:lnTo>
                              <a:lnTo>
                                <a:pt x="682" y="332"/>
                              </a:lnTo>
                              <a:lnTo>
                                <a:pt x="706" y="320"/>
                              </a:lnTo>
                              <a:lnTo>
                                <a:pt x="731" y="309"/>
                              </a:lnTo>
                              <a:lnTo>
                                <a:pt x="752" y="296"/>
                              </a:lnTo>
                              <a:lnTo>
                                <a:pt x="773" y="284"/>
                              </a:lnTo>
                              <a:lnTo>
                                <a:pt x="790" y="271"/>
                              </a:lnTo>
                              <a:lnTo>
                                <a:pt x="807" y="256"/>
                              </a:lnTo>
                              <a:lnTo>
                                <a:pt x="822" y="241"/>
                              </a:lnTo>
                              <a:lnTo>
                                <a:pt x="835" y="224"/>
                              </a:lnTo>
                              <a:lnTo>
                                <a:pt x="849" y="206"/>
                              </a:lnTo>
                              <a:lnTo>
                                <a:pt x="860" y="188"/>
                              </a:lnTo>
                              <a:lnTo>
                                <a:pt x="869" y="165"/>
                              </a:lnTo>
                              <a:lnTo>
                                <a:pt x="879" y="142"/>
                              </a:lnTo>
                              <a:lnTo>
                                <a:pt x="886" y="117"/>
                              </a:lnTo>
                              <a:lnTo>
                                <a:pt x="894" y="91"/>
                              </a:lnTo>
                              <a:lnTo>
                                <a:pt x="907" y="28"/>
                              </a:lnTo>
                              <a:lnTo>
                                <a:pt x="926" y="34"/>
                              </a:lnTo>
                              <a:lnTo>
                                <a:pt x="932" y="335"/>
                              </a:lnTo>
                              <a:lnTo>
                                <a:pt x="1121" y="335"/>
                              </a:lnTo>
                              <a:lnTo>
                                <a:pt x="1121" y="398"/>
                              </a:lnTo>
                              <a:lnTo>
                                <a:pt x="930" y="398"/>
                              </a:lnTo>
                              <a:lnTo>
                                <a:pt x="928" y="741"/>
                              </a:lnTo>
                              <a:lnTo>
                                <a:pt x="928" y="741"/>
                              </a:lnTo>
                              <a:lnTo>
                                <a:pt x="928" y="760"/>
                              </a:lnTo>
                              <a:lnTo>
                                <a:pt x="930" y="779"/>
                              </a:lnTo>
                              <a:lnTo>
                                <a:pt x="934" y="794"/>
                              </a:lnTo>
                              <a:lnTo>
                                <a:pt x="938" y="809"/>
                              </a:lnTo>
                              <a:lnTo>
                                <a:pt x="943" y="824"/>
                              </a:lnTo>
                              <a:lnTo>
                                <a:pt x="951" y="836"/>
                              </a:lnTo>
                              <a:lnTo>
                                <a:pt x="958" y="847"/>
                              </a:lnTo>
                              <a:lnTo>
                                <a:pt x="970" y="855"/>
                              </a:lnTo>
                              <a:lnTo>
                                <a:pt x="981" y="862"/>
                              </a:lnTo>
                              <a:lnTo>
                                <a:pt x="993" y="866"/>
                              </a:lnTo>
                              <a:lnTo>
                                <a:pt x="1008" y="870"/>
                              </a:lnTo>
                              <a:lnTo>
                                <a:pt x="1023" y="870"/>
                              </a:lnTo>
                              <a:lnTo>
                                <a:pt x="1040" y="868"/>
                              </a:lnTo>
                              <a:lnTo>
                                <a:pt x="1059" y="862"/>
                              </a:lnTo>
                              <a:lnTo>
                                <a:pt x="1080" y="855"/>
                              </a:lnTo>
                              <a:lnTo>
                                <a:pt x="1101" y="845"/>
                              </a:lnTo>
                              <a:lnTo>
                                <a:pt x="1120" y="883"/>
                              </a:lnTo>
                              <a:lnTo>
                                <a:pt x="1120" y="883"/>
                              </a:lnTo>
                              <a:lnTo>
                                <a:pt x="1110" y="898"/>
                              </a:lnTo>
                              <a:lnTo>
                                <a:pt x="1099" y="911"/>
                              </a:lnTo>
                              <a:lnTo>
                                <a:pt x="1087" y="925"/>
                              </a:lnTo>
                              <a:lnTo>
                                <a:pt x="1074" y="936"/>
                              </a:lnTo>
                              <a:lnTo>
                                <a:pt x="1061" y="946"/>
                              </a:lnTo>
                              <a:lnTo>
                                <a:pt x="1048" y="953"/>
                              </a:lnTo>
                              <a:lnTo>
                                <a:pt x="1032" y="961"/>
                              </a:lnTo>
                              <a:lnTo>
                                <a:pt x="1017" y="966"/>
                              </a:lnTo>
                              <a:lnTo>
                                <a:pt x="985" y="976"/>
                              </a:lnTo>
                              <a:lnTo>
                                <a:pt x="955" y="982"/>
                              </a:lnTo>
                              <a:lnTo>
                                <a:pt x="924" y="985"/>
                              </a:lnTo>
                              <a:lnTo>
                                <a:pt x="896" y="985"/>
                              </a:lnTo>
                              <a:lnTo>
                                <a:pt x="896" y="985"/>
                              </a:lnTo>
                              <a:lnTo>
                                <a:pt x="875" y="983"/>
                              </a:lnTo>
                              <a:lnTo>
                                <a:pt x="856" y="978"/>
                              </a:lnTo>
                              <a:lnTo>
                                <a:pt x="837" y="972"/>
                              </a:lnTo>
                              <a:lnTo>
                                <a:pt x="822" y="965"/>
                              </a:lnTo>
                              <a:lnTo>
                                <a:pt x="807" y="955"/>
                              </a:lnTo>
                              <a:lnTo>
                                <a:pt x="794" y="944"/>
                              </a:lnTo>
                              <a:lnTo>
                                <a:pt x="780" y="930"/>
                              </a:lnTo>
                              <a:lnTo>
                                <a:pt x="769" y="917"/>
                              </a:lnTo>
                              <a:lnTo>
                                <a:pt x="760" y="902"/>
                              </a:lnTo>
                              <a:lnTo>
                                <a:pt x="752" y="885"/>
                              </a:lnTo>
                              <a:lnTo>
                                <a:pt x="744" y="868"/>
                              </a:lnTo>
                              <a:lnTo>
                                <a:pt x="739" y="847"/>
                              </a:lnTo>
                              <a:lnTo>
                                <a:pt x="735" y="828"/>
                              </a:lnTo>
                              <a:lnTo>
                                <a:pt x="731" y="807"/>
                              </a:lnTo>
                              <a:lnTo>
                                <a:pt x="729" y="784"/>
                              </a:lnTo>
                              <a:lnTo>
                                <a:pt x="729" y="762"/>
                              </a:lnTo>
                              <a:lnTo>
                                <a:pt x="729" y="398"/>
                              </a:lnTo>
                              <a:lnTo>
                                <a:pt x="655" y="398"/>
                              </a:lnTo>
                              <a:lnTo>
                                <a:pt x="655" y="398"/>
                              </a:lnTo>
                              <a:lnTo>
                                <a:pt x="653" y="364"/>
                              </a:lnTo>
                              <a:lnTo>
                                <a:pt x="650" y="330"/>
                              </a:lnTo>
                              <a:lnTo>
                                <a:pt x="644" y="297"/>
                              </a:lnTo>
                              <a:lnTo>
                                <a:pt x="636" y="265"/>
                              </a:lnTo>
                              <a:lnTo>
                                <a:pt x="627" y="235"/>
                              </a:lnTo>
                              <a:lnTo>
                                <a:pt x="615" y="206"/>
                              </a:lnTo>
                              <a:lnTo>
                                <a:pt x="604" y="180"/>
                              </a:lnTo>
                              <a:lnTo>
                                <a:pt x="589" y="155"/>
                              </a:lnTo>
                              <a:lnTo>
                                <a:pt x="574" y="133"/>
                              </a:lnTo>
                              <a:lnTo>
                                <a:pt x="555" y="112"/>
                              </a:lnTo>
                              <a:lnTo>
                                <a:pt x="536" y="95"/>
                              </a:lnTo>
                              <a:lnTo>
                                <a:pt x="515" y="80"/>
                              </a:lnTo>
                              <a:lnTo>
                                <a:pt x="494" y="68"/>
                              </a:lnTo>
                              <a:lnTo>
                                <a:pt x="471" y="61"/>
                              </a:lnTo>
                              <a:lnTo>
                                <a:pt x="447" y="55"/>
                              </a:lnTo>
                              <a:lnTo>
                                <a:pt x="420" y="53"/>
                              </a:lnTo>
                              <a:lnTo>
                                <a:pt x="420" y="53"/>
                              </a:lnTo>
                              <a:lnTo>
                                <a:pt x="394" y="57"/>
                              </a:lnTo>
                              <a:lnTo>
                                <a:pt x="363" y="64"/>
                              </a:lnTo>
                              <a:lnTo>
                                <a:pt x="348" y="70"/>
                              </a:lnTo>
                              <a:lnTo>
                                <a:pt x="333" y="78"/>
                              </a:lnTo>
                              <a:lnTo>
                                <a:pt x="318" y="85"/>
                              </a:lnTo>
                              <a:lnTo>
                                <a:pt x="305" y="95"/>
                              </a:lnTo>
                              <a:lnTo>
                                <a:pt x="291" y="106"/>
                              </a:lnTo>
                              <a:lnTo>
                                <a:pt x="278" y="117"/>
                              </a:lnTo>
                              <a:lnTo>
                                <a:pt x="267" y="131"/>
                              </a:lnTo>
                              <a:lnTo>
                                <a:pt x="257" y="146"/>
                              </a:lnTo>
                              <a:lnTo>
                                <a:pt x="248" y="161"/>
                              </a:lnTo>
                              <a:lnTo>
                                <a:pt x="242" y="178"/>
                              </a:lnTo>
                              <a:lnTo>
                                <a:pt x="236" y="197"/>
                              </a:lnTo>
                              <a:lnTo>
                                <a:pt x="235" y="216"/>
                              </a:lnTo>
                              <a:lnTo>
                                <a:pt x="235" y="216"/>
                              </a:lnTo>
                              <a:lnTo>
                                <a:pt x="235" y="235"/>
                              </a:lnTo>
                              <a:lnTo>
                                <a:pt x="236" y="252"/>
                              </a:lnTo>
                              <a:lnTo>
                                <a:pt x="240" y="267"/>
                              </a:lnTo>
                              <a:lnTo>
                                <a:pt x="246" y="282"/>
                              </a:lnTo>
                              <a:lnTo>
                                <a:pt x="253" y="296"/>
                              </a:lnTo>
                              <a:lnTo>
                                <a:pt x="265" y="309"/>
                              </a:lnTo>
                              <a:lnTo>
                                <a:pt x="278" y="322"/>
                              </a:lnTo>
                              <a:lnTo>
                                <a:pt x="293" y="335"/>
                              </a:lnTo>
                              <a:lnTo>
                                <a:pt x="591" y="567"/>
                              </a:lnTo>
                              <a:lnTo>
                                <a:pt x="591" y="567"/>
                              </a:lnTo>
                              <a:lnTo>
                                <a:pt x="604" y="578"/>
                              </a:lnTo>
                              <a:lnTo>
                                <a:pt x="617" y="593"/>
                              </a:lnTo>
                              <a:lnTo>
                                <a:pt x="631" y="608"/>
                              </a:lnTo>
                              <a:lnTo>
                                <a:pt x="644" y="625"/>
                              </a:lnTo>
                              <a:lnTo>
                                <a:pt x="655" y="646"/>
                              </a:lnTo>
                              <a:lnTo>
                                <a:pt x="667" y="667"/>
                              </a:lnTo>
                              <a:lnTo>
                                <a:pt x="678" y="690"/>
                              </a:lnTo>
                              <a:lnTo>
                                <a:pt x="687" y="714"/>
                              </a:lnTo>
                              <a:lnTo>
                                <a:pt x="695" y="739"/>
                              </a:lnTo>
                              <a:lnTo>
                                <a:pt x="703" y="766"/>
                              </a:lnTo>
                              <a:lnTo>
                                <a:pt x="706" y="794"/>
                              </a:lnTo>
                              <a:lnTo>
                                <a:pt x="710" y="820"/>
                              </a:lnTo>
                              <a:lnTo>
                                <a:pt x="710" y="851"/>
                              </a:lnTo>
                              <a:lnTo>
                                <a:pt x="708" y="879"/>
                              </a:lnTo>
                              <a:lnTo>
                                <a:pt x="703" y="910"/>
                              </a:lnTo>
                              <a:lnTo>
                                <a:pt x="695" y="940"/>
                              </a:lnTo>
                              <a:lnTo>
                                <a:pt x="695" y="940"/>
                              </a:lnTo>
                              <a:lnTo>
                                <a:pt x="686" y="965"/>
                              </a:lnTo>
                              <a:lnTo>
                                <a:pt x="674" y="987"/>
                              </a:lnTo>
                              <a:lnTo>
                                <a:pt x="659" y="1008"/>
                              </a:lnTo>
                              <a:lnTo>
                                <a:pt x="642" y="1029"/>
                              </a:lnTo>
                              <a:lnTo>
                                <a:pt x="623" y="1048"/>
                              </a:lnTo>
                              <a:lnTo>
                                <a:pt x="602" y="1065"/>
                              </a:lnTo>
                              <a:lnTo>
                                <a:pt x="581" y="1082"/>
                              </a:lnTo>
                              <a:lnTo>
                                <a:pt x="557" y="1095"/>
                              </a:lnTo>
                              <a:lnTo>
                                <a:pt x="532" y="1109"/>
                              </a:lnTo>
                              <a:lnTo>
                                <a:pt x="507" y="1120"/>
                              </a:lnTo>
                              <a:lnTo>
                                <a:pt x="481" y="1129"/>
                              </a:lnTo>
                              <a:lnTo>
                                <a:pt x="456" y="1139"/>
                              </a:lnTo>
                              <a:lnTo>
                                <a:pt x="430" y="1145"/>
                              </a:lnTo>
                              <a:lnTo>
                                <a:pt x="403" y="1150"/>
                              </a:lnTo>
                              <a:lnTo>
                                <a:pt x="377" y="1154"/>
                              </a:lnTo>
                              <a:lnTo>
                                <a:pt x="352" y="1154"/>
                              </a:lnTo>
                              <a:lnTo>
                                <a:pt x="352" y="1154"/>
                              </a:lnTo>
                              <a:lnTo>
                                <a:pt x="326" y="1154"/>
                              </a:lnTo>
                              <a:lnTo>
                                <a:pt x="299" y="1152"/>
                              </a:lnTo>
                              <a:lnTo>
                                <a:pt x="274" y="1148"/>
                              </a:lnTo>
                              <a:lnTo>
                                <a:pt x="248" y="1143"/>
                              </a:lnTo>
                              <a:lnTo>
                                <a:pt x="223" y="1135"/>
                              </a:lnTo>
                              <a:lnTo>
                                <a:pt x="199" y="1126"/>
                              </a:lnTo>
                              <a:lnTo>
                                <a:pt x="174" y="1116"/>
                              </a:lnTo>
                              <a:lnTo>
                                <a:pt x="151" y="1103"/>
                              </a:lnTo>
                              <a:lnTo>
                                <a:pt x="128" y="1088"/>
                              </a:lnTo>
                              <a:lnTo>
                                <a:pt x="106" y="1073"/>
                              </a:lnTo>
                              <a:lnTo>
                                <a:pt x="85" y="1054"/>
                              </a:lnTo>
                              <a:lnTo>
                                <a:pt x="66" y="1035"/>
                              </a:lnTo>
                              <a:lnTo>
                                <a:pt x="47" y="1014"/>
                              </a:lnTo>
                              <a:lnTo>
                                <a:pt x="30" y="991"/>
                              </a:lnTo>
                              <a:lnTo>
                                <a:pt x="15" y="968"/>
                              </a:lnTo>
                              <a:lnTo>
                                <a:pt x="0" y="944"/>
                              </a:lnTo>
                              <a:lnTo>
                                <a:pt x="34" y="925"/>
                              </a:lnTo>
                              <a:lnTo>
                                <a:pt x="34" y="925"/>
                              </a:lnTo>
                              <a:lnTo>
                                <a:pt x="43" y="940"/>
                              </a:lnTo>
                              <a:lnTo>
                                <a:pt x="56" y="955"/>
                              </a:lnTo>
                              <a:lnTo>
                                <a:pt x="70" y="970"/>
                              </a:lnTo>
                              <a:lnTo>
                                <a:pt x="85" y="985"/>
                              </a:lnTo>
                              <a:lnTo>
                                <a:pt x="102" y="999"/>
                              </a:lnTo>
                              <a:lnTo>
                                <a:pt x="119" y="1012"/>
                              </a:lnTo>
                              <a:lnTo>
                                <a:pt x="136" y="1023"/>
                              </a:lnTo>
                              <a:lnTo>
                                <a:pt x="157" y="1035"/>
                              </a:lnTo>
                              <a:lnTo>
                                <a:pt x="176" y="1044"/>
                              </a:lnTo>
                              <a:lnTo>
                                <a:pt x="197" y="1052"/>
                              </a:lnTo>
                              <a:lnTo>
                                <a:pt x="219" y="1059"/>
                              </a:lnTo>
                              <a:lnTo>
                                <a:pt x="240" y="1063"/>
                              </a:lnTo>
                              <a:lnTo>
                                <a:pt x="263" y="1065"/>
                              </a:lnTo>
                              <a:lnTo>
                                <a:pt x="286" y="1065"/>
                              </a:lnTo>
                              <a:lnTo>
                                <a:pt x="308" y="1063"/>
                              </a:lnTo>
                              <a:lnTo>
                                <a:pt x="333" y="1059"/>
                              </a:lnTo>
                              <a:lnTo>
                                <a:pt x="333" y="1059"/>
                              </a:lnTo>
                              <a:lnTo>
                                <a:pt x="358" y="1052"/>
                              </a:lnTo>
                              <a:lnTo>
                                <a:pt x="380" y="1040"/>
                              </a:lnTo>
                              <a:lnTo>
                                <a:pt x="399" y="1025"/>
                              </a:lnTo>
                              <a:lnTo>
                                <a:pt x="418" y="1006"/>
                              </a:lnTo>
                              <a:lnTo>
                                <a:pt x="434" y="985"/>
                              </a:lnTo>
                              <a:lnTo>
                                <a:pt x="447" y="963"/>
                              </a:lnTo>
                              <a:lnTo>
                                <a:pt x="458" y="938"/>
                              </a:lnTo>
                              <a:lnTo>
                                <a:pt x="466" y="913"/>
                              </a:lnTo>
                              <a:lnTo>
                                <a:pt x="470" y="887"/>
                              </a:lnTo>
                              <a:lnTo>
                                <a:pt x="470" y="858"/>
                              </a:lnTo>
                              <a:lnTo>
                                <a:pt x="466" y="832"/>
                              </a:lnTo>
                              <a:lnTo>
                                <a:pt x="460" y="803"/>
                              </a:lnTo>
                              <a:lnTo>
                                <a:pt x="449" y="777"/>
                              </a:lnTo>
                              <a:lnTo>
                                <a:pt x="434" y="752"/>
                              </a:lnTo>
                              <a:lnTo>
                                <a:pt x="424" y="739"/>
                              </a:lnTo>
                              <a:lnTo>
                                <a:pt x="415" y="728"/>
                              </a:lnTo>
                              <a:lnTo>
                                <a:pt x="401" y="716"/>
                              </a:lnTo>
                              <a:lnTo>
                                <a:pt x="390" y="705"/>
                              </a:lnTo>
                              <a:lnTo>
                                <a:pt x="134" y="496"/>
                              </a:lnTo>
                              <a:lnTo>
                                <a:pt x="134" y="496"/>
                              </a:lnTo>
                              <a:lnTo>
                                <a:pt x="119" y="483"/>
                              </a:lnTo>
                              <a:lnTo>
                                <a:pt x="106" y="468"/>
                              </a:lnTo>
                              <a:lnTo>
                                <a:pt x="92" y="455"/>
                              </a:lnTo>
                              <a:lnTo>
                                <a:pt x="81" y="440"/>
                              </a:lnTo>
                              <a:lnTo>
                                <a:pt x="70" y="424"/>
                              </a:lnTo>
                              <a:lnTo>
                                <a:pt x="62" y="407"/>
                              </a:lnTo>
                              <a:lnTo>
                                <a:pt x="53" y="392"/>
                              </a:lnTo>
                              <a:lnTo>
                                <a:pt x="47" y="377"/>
                              </a:lnTo>
                              <a:lnTo>
                                <a:pt x="41" y="360"/>
                              </a:lnTo>
                              <a:lnTo>
                                <a:pt x="37" y="343"/>
                              </a:lnTo>
                              <a:lnTo>
                                <a:pt x="34" y="328"/>
                              </a:lnTo>
                              <a:lnTo>
                                <a:pt x="32" y="311"/>
                              </a:lnTo>
                              <a:lnTo>
                                <a:pt x="32" y="278"/>
                              </a:lnTo>
                              <a:lnTo>
                                <a:pt x="36" y="244"/>
                              </a:lnTo>
                              <a:lnTo>
                                <a:pt x="43" y="214"/>
                              </a:lnTo>
                              <a:lnTo>
                                <a:pt x="54" y="182"/>
                              </a:lnTo>
                              <a:lnTo>
                                <a:pt x="72" y="153"/>
                              </a:lnTo>
                              <a:lnTo>
                                <a:pt x="91" y="125"/>
                              </a:lnTo>
                              <a:lnTo>
                                <a:pt x="113" y="100"/>
                              </a:lnTo>
                              <a:lnTo>
                                <a:pt x="140" y="78"/>
                              </a:lnTo>
                              <a:lnTo>
                                <a:pt x="170" y="57"/>
                              </a:lnTo>
                              <a:lnTo>
                                <a:pt x="204" y="40"/>
                              </a:lnTo>
                              <a:lnTo>
                                <a:pt x="204" y="40"/>
                              </a:lnTo>
                              <a:lnTo>
                                <a:pt x="240" y="26"/>
                              </a:lnTo>
                              <a:lnTo>
                                <a:pt x="286" y="15"/>
                              </a:lnTo>
                              <a:lnTo>
                                <a:pt x="312" y="9"/>
                              </a:lnTo>
                              <a:lnTo>
                                <a:pt x="339" y="6"/>
                              </a:lnTo>
                              <a:lnTo>
                                <a:pt x="369" y="2"/>
                              </a:lnTo>
                              <a:lnTo>
                                <a:pt x="401" y="0"/>
                              </a:lnTo>
                              <a:lnTo>
                                <a:pt x="434" y="0"/>
                              </a:lnTo>
                              <a:lnTo>
                                <a:pt x="468" y="2"/>
                              </a:lnTo>
                              <a:lnTo>
                                <a:pt x="502" y="4"/>
                              </a:lnTo>
                              <a:lnTo>
                                <a:pt x="538" y="7"/>
                              </a:lnTo>
                              <a:lnTo>
                                <a:pt x="574" y="15"/>
                              </a:lnTo>
                              <a:lnTo>
                                <a:pt x="610" y="25"/>
                              </a:lnTo>
                              <a:lnTo>
                                <a:pt x="646" y="34"/>
                              </a:lnTo>
                              <a:lnTo>
                                <a:pt x="682" y="49"/>
                              </a:lnTo>
                              <a:lnTo>
                                <a:pt x="682" y="49"/>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C6469" id="Freeform 10" o:spid="_x0000_s1026" style="position:absolute;margin-left:370.1pt;margin-top:-22.15pt;width:21.75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1,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" path="m682,49r,283l682,332r24,-12l731,309r21,-13l773,284r17,-13l807,256r15,-15l835,224r14,-18l860,188r9,-23l879,142r7,-25l894,91,907,28r19,6l932,335r189,l1121,398r-191,l928,741r,l928,760r2,19l934,794r4,15l943,824r8,12l958,847r12,8l981,862r12,4l1008,870r15,l1040,868r19,-6l1080,855r21,-10l1120,883r,l1110,898r-11,13l1087,925r-13,11l1061,946r-13,7l1032,961r-15,5l985,976r-30,6l924,985r-28,l896,985r-21,-2l856,978r-19,-6l822,965,807,955,794,944,780,930,769,917r-9,-15l752,885r-8,-17l739,847r-4,-19l731,807r-2,-23l729,762r,-364l655,398r,l653,364r-3,-34l644,297r-8,-32l627,235,615,206,604,180,589,155,574,133,555,112,536,95,515,80,494,68,471,61,447,55,420,53r,l394,57r-31,7l348,70r-15,8l318,85,305,95r-14,11l278,117r-11,14l257,146r-9,15l242,178r-6,19l235,216r,l235,235r1,17l240,267r6,15l253,296r12,13l278,322r15,13l591,567r,l604,578r13,15l631,608r13,17l655,646r12,21l678,690r9,24l695,739r8,27l706,794r4,26l710,851r-2,28l703,910r-8,30l695,940r-9,25l674,987r-15,21l642,1029r-19,19l602,1065r-21,17l557,1095r-25,14l507,1120r-26,9l456,1139r-26,6l403,1150r-26,4l352,1154r,l326,1154r-27,-2l274,1148r-26,-5l223,1135r-24,-9l174,1116r-23,-13l128,1088r-22,-15l85,1054,66,1035,47,1014,30,991,15,968,,944,34,925r,l43,940r13,15l70,970r15,15l102,999r17,13l136,1023r21,12l176,1044r21,8l219,1059r21,4l263,1065r23,l308,1063r25,-4l333,1059r25,-7l380,1040r19,-15l418,1006r16,-21l447,963r11,-25l466,913r4,-26l470,858r-4,-26l460,803,449,777,434,752,424,739r-9,-11l401,716,390,705,134,496r,l119,483,106,468,92,455,81,440,70,424,62,407,53,392,47,377,41,360,37,343,34,328,32,311r,-33l36,244r7,-30l54,182,72,153,91,125r22,-25l140,78,170,57,204,40r,l240,26,286,15,312,9,339,6,369,2,401,r33,l468,2r34,2l538,7r36,8l610,25r36,9l682,49r,xe" fillcolor="#396" stroked="f">
                <v:path arrowok="t" o:connecttype="custom" o:connectlocs="173965,78885;194663,66806;209202,50782;218319,28842;229654,82583;228668,182669;230146,195734;236060,208799;248381,214469;266122,210772;273514,221372;261440,233205;242713,240600;220783,242819;202549,237888;189489,226056;182097,208799;179632,187846;160905,89732;154499,57931;141439,32787;121726,16763;103492,13065;82054,19228;68502,28842;59631,43880;57906,57931;62342,72969;145628,139775;155484,149882;167066,170096;173965,195734;173226,224330;166080,243312;148338,262540;124930,276098;99303,283494;80329,284480;54949,279796;31540,268210;11581,249968;8378,228028;17249,239121;33512,252186;53964,261061;75894,262047;93636,256377;110145,237395;115812,211511;106942,185380;96100,173794;26119,115370;15277,100332;9117,84555;8871,60150;22423,30815;50268,9861;76880,2219;106942,0;141439,3698;168051,12079" o:connectangles="0,0,0,0,0,0,0,0,0,0,0,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89984" behindDoc="0" locked="0" layoutInCell="1" allowOverlap="1" wp14:anchorId="091B6945" wp14:editId="7BA220F7">
                <wp:simplePos x="0" y="0"/>
                <wp:positionH relativeFrom="column">
                  <wp:posOffset>5217160</wp:posOffset>
                </wp:positionH>
                <wp:positionV relativeFrom="paragraph">
                  <wp:posOffset>-200660</wp:posOffset>
                </wp:positionV>
                <wp:extent cx="171450" cy="164465"/>
                <wp:effectExtent l="6985" t="8890" r="2540" b="7620"/>
                <wp:wrapNone/>
                <wp:docPr id="11" name="Freeform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1450" cy="164465"/>
                        </a:xfrm>
                        <a:custGeom>
                          <a:avLst/>
                          <a:gdLst>
                            <a:gd name="T0" fmla="*/ 1 w 695"/>
                            <a:gd name="T1" fmla="*/ 313 h 667"/>
                            <a:gd name="T2" fmla="*/ 26 w 695"/>
                            <a:gd name="T3" fmla="*/ 203 h 667"/>
                            <a:gd name="T4" fmla="*/ 79 w 695"/>
                            <a:gd name="T5" fmla="*/ 115 h 667"/>
                            <a:gd name="T6" fmla="*/ 159 w 695"/>
                            <a:gd name="T7" fmla="*/ 53 h 667"/>
                            <a:gd name="T8" fmla="*/ 257 w 695"/>
                            <a:gd name="T9" fmla="*/ 15 h 667"/>
                            <a:gd name="T10" fmla="*/ 371 w 695"/>
                            <a:gd name="T11" fmla="*/ 0 h 667"/>
                            <a:gd name="T12" fmla="*/ 439 w 695"/>
                            <a:gd name="T13" fmla="*/ 6 h 667"/>
                            <a:gd name="T14" fmla="*/ 525 w 695"/>
                            <a:gd name="T15" fmla="*/ 32 h 667"/>
                            <a:gd name="T16" fmla="*/ 587 w 695"/>
                            <a:gd name="T17" fmla="*/ 79 h 667"/>
                            <a:gd name="T18" fmla="*/ 633 w 695"/>
                            <a:gd name="T19" fmla="*/ 146 h 667"/>
                            <a:gd name="T20" fmla="*/ 659 w 695"/>
                            <a:gd name="T21" fmla="*/ 225 h 667"/>
                            <a:gd name="T22" fmla="*/ 214 w 695"/>
                            <a:gd name="T23" fmla="*/ 286 h 667"/>
                            <a:gd name="T24" fmla="*/ 218 w 695"/>
                            <a:gd name="T25" fmla="*/ 339 h 667"/>
                            <a:gd name="T26" fmla="*/ 236 w 695"/>
                            <a:gd name="T27" fmla="*/ 415 h 667"/>
                            <a:gd name="T28" fmla="*/ 271 w 695"/>
                            <a:gd name="T29" fmla="*/ 481 h 667"/>
                            <a:gd name="T30" fmla="*/ 316 w 695"/>
                            <a:gd name="T31" fmla="*/ 532 h 667"/>
                            <a:gd name="T32" fmla="*/ 371 w 695"/>
                            <a:gd name="T33" fmla="*/ 563 h 667"/>
                            <a:gd name="T34" fmla="*/ 411 w 695"/>
                            <a:gd name="T35" fmla="*/ 570 h 667"/>
                            <a:gd name="T36" fmla="*/ 490 w 695"/>
                            <a:gd name="T37" fmla="*/ 568 h 667"/>
                            <a:gd name="T38" fmla="*/ 538 w 695"/>
                            <a:gd name="T39" fmla="*/ 553 h 667"/>
                            <a:gd name="T40" fmla="*/ 587 w 695"/>
                            <a:gd name="T41" fmla="*/ 523 h 667"/>
                            <a:gd name="T42" fmla="*/ 638 w 695"/>
                            <a:gd name="T43" fmla="*/ 472 h 667"/>
                            <a:gd name="T44" fmla="*/ 695 w 695"/>
                            <a:gd name="T45" fmla="*/ 445 h 667"/>
                            <a:gd name="T46" fmla="*/ 678 w 695"/>
                            <a:gd name="T47" fmla="*/ 487 h 667"/>
                            <a:gd name="T48" fmla="*/ 642 w 695"/>
                            <a:gd name="T49" fmla="*/ 546 h 667"/>
                            <a:gd name="T50" fmla="*/ 589 w 695"/>
                            <a:gd name="T51" fmla="*/ 599 h 667"/>
                            <a:gd name="T52" fmla="*/ 519 w 695"/>
                            <a:gd name="T53" fmla="*/ 639 h 667"/>
                            <a:gd name="T54" fmla="*/ 432 w 695"/>
                            <a:gd name="T55" fmla="*/ 661 h 667"/>
                            <a:gd name="T56" fmla="*/ 362 w 695"/>
                            <a:gd name="T57" fmla="*/ 667 h 667"/>
                            <a:gd name="T58" fmla="*/ 276 w 695"/>
                            <a:gd name="T59" fmla="*/ 657 h 667"/>
                            <a:gd name="T60" fmla="*/ 187 w 695"/>
                            <a:gd name="T61" fmla="*/ 627 h 667"/>
                            <a:gd name="T62" fmla="*/ 104 w 695"/>
                            <a:gd name="T63" fmla="*/ 574 h 667"/>
                            <a:gd name="T64" fmla="*/ 39 w 695"/>
                            <a:gd name="T65" fmla="*/ 496 h 667"/>
                            <a:gd name="T66" fmla="*/ 11 w 695"/>
                            <a:gd name="T67" fmla="*/ 432 h 667"/>
                            <a:gd name="T68" fmla="*/ 1 w 695"/>
                            <a:gd name="T69" fmla="*/ 375 h 667"/>
                            <a:gd name="T70" fmla="*/ 221 w 695"/>
                            <a:gd name="T71" fmla="*/ 223 h 667"/>
                            <a:gd name="T72" fmla="*/ 456 w 695"/>
                            <a:gd name="T73" fmla="*/ 205 h 667"/>
                            <a:gd name="T74" fmla="*/ 451 w 695"/>
                            <a:gd name="T75" fmla="*/ 157 h 667"/>
                            <a:gd name="T76" fmla="*/ 434 w 695"/>
                            <a:gd name="T77" fmla="*/ 117 h 667"/>
                            <a:gd name="T78" fmla="*/ 411 w 695"/>
                            <a:gd name="T79" fmla="*/ 85 h 667"/>
                            <a:gd name="T80" fmla="*/ 381 w 695"/>
                            <a:gd name="T81" fmla="*/ 64 h 667"/>
                            <a:gd name="T82" fmla="*/ 348 w 695"/>
                            <a:gd name="T83" fmla="*/ 57 h 667"/>
                            <a:gd name="T84" fmla="*/ 327 w 695"/>
                            <a:gd name="T85" fmla="*/ 61 h 667"/>
                            <a:gd name="T86" fmla="*/ 295 w 695"/>
                            <a:gd name="T87" fmla="*/ 76 h 667"/>
                            <a:gd name="T88" fmla="*/ 265 w 695"/>
                            <a:gd name="T89" fmla="*/ 102 h 667"/>
                            <a:gd name="T90" fmla="*/ 242 w 695"/>
                            <a:gd name="T91" fmla="*/ 140 h 667"/>
                            <a:gd name="T92" fmla="*/ 227 w 695"/>
                            <a:gd name="T93" fmla="*/ 187 h 667"/>
                            <a:gd name="T94" fmla="*/ 221 w 695"/>
                            <a:gd name="T95" fmla="*/ 223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5" h="667">
                              <a:moveTo>
                                <a:pt x="0" y="356"/>
                              </a:moveTo>
                              <a:lnTo>
                                <a:pt x="0" y="356"/>
                              </a:lnTo>
                              <a:lnTo>
                                <a:pt x="1" y="313"/>
                              </a:lnTo>
                              <a:lnTo>
                                <a:pt x="5" y="275"/>
                              </a:lnTo>
                              <a:lnTo>
                                <a:pt x="13" y="237"/>
                              </a:lnTo>
                              <a:lnTo>
                                <a:pt x="26" y="203"/>
                              </a:lnTo>
                              <a:lnTo>
                                <a:pt x="39" y="172"/>
                              </a:lnTo>
                              <a:lnTo>
                                <a:pt x="58" y="142"/>
                              </a:lnTo>
                              <a:lnTo>
                                <a:pt x="79" y="115"/>
                              </a:lnTo>
                              <a:lnTo>
                                <a:pt x="104" y="93"/>
                              </a:lnTo>
                              <a:lnTo>
                                <a:pt x="130" y="72"/>
                              </a:lnTo>
                              <a:lnTo>
                                <a:pt x="159" y="53"/>
                              </a:lnTo>
                              <a:lnTo>
                                <a:pt x="189" y="38"/>
                              </a:lnTo>
                              <a:lnTo>
                                <a:pt x="223" y="25"/>
                              </a:lnTo>
                              <a:lnTo>
                                <a:pt x="257" y="15"/>
                              </a:lnTo>
                              <a:lnTo>
                                <a:pt x="293" y="7"/>
                              </a:lnTo>
                              <a:lnTo>
                                <a:pt x="333" y="2"/>
                              </a:lnTo>
                              <a:lnTo>
                                <a:pt x="371" y="0"/>
                              </a:lnTo>
                              <a:lnTo>
                                <a:pt x="371" y="0"/>
                              </a:lnTo>
                              <a:lnTo>
                                <a:pt x="407" y="2"/>
                              </a:lnTo>
                              <a:lnTo>
                                <a:pt x="439" y="6"/>
                              </a:lnTo>
                              <a:lnTo>
                                <a:pt x="471" y="11"/>
                              </a:lnTo>
                              <a:lnTo>
                                <a:pt x="498" y="21"/>
                              </a:lnTo>
                              <a:lnTo>
                                <a:pt x="525" y="32"/>
                              </a:lnTo>
                              <a:lnTo>
                                <a:pt x="547" y="45"/>
                              </a:lnTo>
                              <a:lnTo>
                                <a:pt x="568" y="61"/>
                              </a:lnTo>
                              <a:lnTo>
                                <a:pt x="587" y="79"/>
                              </a:lnTo>
                              <a:lnTo>
                                <a:pt x="604" y="100"/>
                              </a:lnTo>
                              <a:lnTo>
                                <a:pt x="619" y="121"/>
                              </a:lnTo>
                              <a:lnTo>
                                <a:pt x="633" y="146"/>
                              </a:lnTo>
                              <a:lnTo>
                                <a:pt x="642" y="170"/>
                              </a:lnTo>
                              <a:lnTo>
                                <a:pt x="652" y="197"/>
                              </a:lnTo>
                              <a:lnTo>
                                <a:pt x="659" y="225"/>
                              </a:lnTo>
                              <a:lnTo>
                                <a:pt x="665" y="256"/>
                              </a:lnTo>
                              <a:lnTo>
                                <a:pt x="669" y="286"/>
                              </a:lnTo>
                              <a:lnTo>
                                <a:pt x="214" y="286"/>
                              </a:lnTo>
                              <a:lnTo>
                                <a:pt x="214" y="286"/>
                              </a:lnTo>
                              <a:lnTo>
                                <a:pt x="216" y="313"/>
                              </a:lnTo>
                              <a:lnTo>
                                <a:pt x="218" y="339"/>
                              </a:lnTo>
                              <a:lnTo>
                                <a:pt x="221" y="366"/>
                              </a:lnTo>
                              <a:lnTo>
                                <a:pt x="229" y="390"/>
                              </a:lnTo>
                              <a:lnTo>
                                <a:pt x="236" y="415"/>
                              </a:lnTo>
                              <a:lnTo>
                                <a:pt x="246" y="440"/>
                              </a:lnTo>
                              <a:lnTo>
                                <a:pt x="257" y="460"/>
                              </a:lnTo>
                              <a:lnTo>
                                <a:pt x="271" y="481"/>
                              </a:lnTo>
                              <a:lnTo>
                                <a:pt x="284" y="500"/>
                              </a:lnTo>
                              <a:lnTo>
                                <a:pt x="299" y="517"/>
                              </a:lnTo>
                              <a:lnTo>
                                <a:pt x="316" y="532"/>
                              </a:lnTo>
                              <a:lnTo>
                                <a:pt x="333" y="546"/>
                              </a:lnTo>
                              <a:lnTo>
                                <a:pt x="352" y="555"/>
                              </a:lnTo>
                              <a:lnTo>
                                <a:pt x="371" y="563"/>
                              </a:lnTo>
                              <a:lnTo>
                                <a:pt x="390" y="568"/>
                              </a:lnTo>
                              <a:lnTo>
                                <a:pt x="411" y="570"/>
                              </a:lnTo>
                              <a:lnTo>
                                <a:pt x="411" y="570"/>
                              </a:lnTo>
                              <a:lnTo>
                                <a:pt x="443" y="572"/>
                              </a:lnTo>
                              <a:lnTo>
                                <a:pt x="475" y="570"/>
                              </a:lnTo>
                              <a:lnTo>
                                <a:pt x="490" y="568"/>
                              </a:lnTo>
                              <a:lnTo>
                                <a:pt x="506" y="565"/>
                              </a:lnTo>
                              <a:lnTo>
                                <a:pt x="523" y="559"/>
                              </a:lnTo>
                              <a:lnTo>
                                <a:pt x="538" y="553"/>
                              </a:lnTo>
                              <a:lnTo>
                                <a:pt x="553" y="546"/>
                              </a:lnTo>
                              <a:lnTo>
                                <a:pt x="570" y="534"/>
                              </a:lnTo>
                              <a:lnTo>
                                <a:pt x="587" y="523"/>
                              </a:lnTo>
                              <a:lnTo>
                                <a:pt x="602" y="508"/>
                              </a:lnTo>
                              <a:lnTo>
                                <a:pt x="619" y="493"/>
                              </a:lnTo>
                              <a:lnTo>
                                <a:pt x="638" y="472"/>
                              </a:lnTo>
                              <a:lnTo>
                                <a:pt x="655" y="451"/>
                              </a:lnTo>
                              <a:lnTo>
                                <a:pt x="674" y="424"/>
                              </a:lnTo>
                              <a:lnTo>
                                <a:pt x="695" y="445"/>
                              </a:lnTo>
                              <a:lnTo>
                                <a:pt x="695" y="445"/>
                              </a:lnTo>
                              <a:lnTo>
                                <a:pt x="688" y="466"/>
                              </a:lnTo>
                              <a:lnTo>
                                <a:pt x="678" y="487"/>
                              </a:lnTo>
                              <a:lnTo>
                                <a:pt x="669" y="508"/>
                              </a:lnTo>
                              <a:lnTo>
                                <a:pt x="655" y="527"/>
                              </a:lnTo>
                              <a:lnTo>
                                <a:pt x="642" y="546"/>
                              </a:lnTo>
                              <a:lnTo>
                                <a:pt x="625" y="565"/>
                              </a:lnTo>
                              <a:lnTo>
                                <a:pt x="608" y="582"/>
                              </a:lnTo>
                              <a:lnTo>
                                <a:pt x="589" y="599"/>
                              </a:lnTo>
                              <a:lnTo>
                                <a:pt x="566" y="612"/>
                              </a:lnTo>
                              <a:lnTo>
                                <a:pt x="544" y="627"/>
                              </a:lnTo>
                              <a:lnTo>
                                <a:pt x="519" y="639"/>
                              </a:lnTo>
                              <a:lnTo>
                                <a:pt x="492" y="648"/>
                              </a:lnTo>
                              <a:lnTo>
                                <a:pt x="462" y="656"/>
                              </a:lnTo>
                              <a:lnTo>
                                <a:pt x="432" y="661"/>
                              </a:lnTo>
                              <a:lnTo>
                                <a:pt x="398" y="665"/>
                              </a:lnTo>
                              <a:lnTo>
                                <a:pt x="362" y="667"/>
                              </a:lnTo>
                              <a:lnTo>
                                <a:pt x="362" y="667"/>
                              </a:lnTo>
                              <a:lnTo>
                                <a:pt x="335" y="665"/>
                              </a:lnTo>
                              <a:lnTo>
                                <a:pt x="307" y="663"/>
                              </a:lnTo>
                              <a:lnTo>
                                <a:pt x="276" y="657"/>
                              </a:lnTo>
                              <a:lnTo>
                                <a:pt x="246" y="650"/>
                              </a:lnTo>
                              <a:lnTo>
                                <a:pt x="216" y="640"/>
                              </a:lnTo>
                              <a:lnTo>
                                <a:pt x="187" y="627"/>
                              </a:lnTo>
                              <a:lnTo>
                                <a:pt x="157" y="612"/>
                              </a:lnTo>
                              <a:lnTo>
                                <a:pt x="130" y="595"/>
                              </a:lnTo>
                              <a:lnTo>
                                <a:pt x="104" y="574"/>
                              </a:lnTo>
                              <a:lnTo>
                                <a:pt x="79" y="551"/>
                              </a:lnTo>
                              <a:lnTo>
                                <a:pt x="58" y="525"/>
                              </a:lnTo>
                              <a:lnTo>
                                <a:pt x="39" y="496"/>
                              </a:lnTo>
                              <a:lnTo>
                                <a:pt x="24" y="466"/>
                              </a:lnTo>
                              <a:lnTo>
                                <a:pt x="17" y="449"/>
                              </a:lnTo>
                              <a:lnTo>
                                <a:pt x="11" y="432"/>
                              </a:lnTo>
                              <a:lnTo>
                                <a:pt x="7" y="413"/>
                              </a:lnTo>
                              <a:lnTo>
                                <a:pt x="3" y="396"/>
                              </a:lnTo>
                              <a:lnTo>
                                <a:pt x="1" y="375"/>
                              </a:lnTo>
                              <a:lnTo>
                                <a:pt x="0" y="356"/>
                              </a:lnTo>
                              <a:lnTo>
                                <a:pt x="0" y="356"/>
                              </a:lnTo>
                              <a:close/>
                              <a:moveTo>
                                <a:pt x="221" y="223"/>
                              </a:moveTo>
                              <a:lnTo>
                                <a:pt x="456" y="223"/>
                              </a:lnTo>
                              <a:lnTo>
                                <a:pt x="456" y="223"/>
                              </a:lnTo>
                              <a:lnTo>
                                <a:pt x="456" y="205"/>
                              </a:lnTo>
                              <a:lnTo>
                                <a:pt x="456" y="189"/>
                              </a:lnTo>
                              <a:lnTo>
                                <a:pt x="454" y="172"/>
                              </a:lnTo>
                              <a:lnTo>
                                <a:pt x="451" y="157"/>
                              </a:lnTo>
                              <a:lnTo>
                                <a:pt x="445" y="144"/>
                              </a:lnTo>
                              <a:lnTo>
                                <a:pt x="441" y="129"/>
                              </a:lnTo>
                              <a:lnTo>
                                <a:pt x="434" y="117"/>
                              </a:lnTo>
                              <a:lnTo>
                                <a:pt x="426" y="106"/>
                              </a:lnTo>
                              <a:lnTo>
                                <a:pt x="418" y="95"/>
                              </a:lnTo>
                              <a:lnTo>
                                <a:pt x="411" y="85"/>
                              </a:lnTo>
                              <a:lnTo>
                                <a:pt x="401" y="78"/>
                              </a:lnTo>
                              <a:lnTo>
                                <a:pt x="392" y="70"/>
                              </a:lnTo>
                              <a:lnTo>
                                <a:pt x="381" y="64"/>
                              </a:lnTo>
                              <a:lnTo>
                                <a:pt x="371" y="61"/>
                              </a:lnTo>
                              <a:lnTo>
                                <a:pt x="360" y="59"/>
                              </a:lnTo>
                              <a:lnTo>
                                <a:pt x="348" y="57"/>
                              </a:lnTo>
                              <a:lnTo>
                                <a:pt x="348" y="57"/>
                              </a:lnTo>
                              <a:lnTo>
                                <a:pt x="337" y="59"/>
                              </a:lnTo>
                              <a:lnTo>
                                <a:pt x="327" y="61"/>
                              </a:lnTo>
                              <a:lnTo>
                                <a:pt x="316" y="64"/>
                              </a:lnTo>
                              <a:lnTo>
                                <a:pt x="305" y="70"/>
                              </a:lnTo>
                              <a:lnTo>
                                <a:pt x="295" y="76"/>
                              </a:lnTo>
                              <a:lnTo>
                                <a:pt x="284" y="83"/>
                              </a:lnTo>
                              <a:lnTo>
                                <a:pt x="274" y="93"/>
                              </a:lnTo>
                              <a:lnTo>
                                <a:pt x="265" y="102"/>
                              </a:lnTo>
                              <a:lnTo>
                                <a:pt x="257" y="114"/>
                              </a:lnTo>
                              <a:lnTo>
                                <a:pt x="248" y="127"/>
                              </a:lnTo>
                              <a:lnTo>
                                <a:pt x="242" y="140"/>
                              </a:lnTo>
                              <a:lnTo>
                                <a:pt x="236" y="155"/>
                              </a:lnTo>
                              <a:lnTo>
                                <a:pt x="231" y="170"/>
                              </a:lnTo>
                              <a:lnTo>
                                <a:pt x="227" y="187"/>
                              </a:lnTo>
                              <a:lnTo>
                                <a:pt x="223" y="205"/>
                              </a:lnTo>
                              <a:lnTo>
                                <a:pt x="221" y="223"/>
                              </a:lnTo>
                              <a:lnTo>
                                <a:pt x="221" y="223"/>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79B5D" id="Freeform 11" o:spid="_x0000_s1026" style="position:absolute;margin-left:410.8pt;margin-top:-15.8pt;width:13.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" path="m,356r,l1,313,5,275r8,-38l26,203,39,172,58,142,79,115,104,93,130,72,159,53,189,38,223,25,257,15,293,7,333,2,371,r,l407,2r32,4l471,11r27,10l525,32r22,13l568,61r19,18l604,100r15,21l633,146r9,24l652,197r7,28l665,256r4,30l214,286r,l216,313r2,26l221,366r8,24l236,415r10,25l257,460r14,21l284,500r15,17l316,532r17,14l352,555r19,8l390,568r21,2l411,570r32,2l475,570r15,-2l506,565r17,-6l538,553r15,-7l570,534r17,-11l602,508r17,-15l638,472r17,-21l674,424r21,21l695,445r-7,21l678,487r-9,21l655,527r-13,19l625,565r-17,17l589,599r-23,13l544,627r-25,12l492,648r-30,8l432,661r-34,4l362,667r,l335,665r-28,-2l276,657r-30,-7l216,640,187,627,157,612,130,595,104,574,79,551,58,525,39,496,24,466,17,449,11,432,7,413,3,396,1,375,,356r,xm221,223r235,l456,223r,-18l456,189r-2,-17l451,157r-6,-13l441,129r-7,-12l426,106,418,95,411,85,401,78r-9,-8l381,64,371,61,360,59,348,57r,l337,59r-10,2l316,64r-11,6l295,76r-11,7l274,93r-9,9l257,114r-9,13l242,140r-6,15l231,170r-4,17l223,205r-2,18l221,223xe" fillcolor="#396" stroked="f">
                <v:path arrowok="t" o:connecttype="custom" o:connectlocs="247,77178;6414,50055;19489,28356;39224,13068;63399,3699;91522,0;108297,1479;129513,7890;144807,19479;156155,36000;162569,55479;52792,70520;53779,83589;58219,102328;66853,118602;77954,131177;91522,138821;101390,140547;120878,140054;132720,136356;144807,128958;157389,116383;171450,109726;167256,120082;158375,134630;145301,147698;128032,157561;106570,162986;89302,164465;68087,161999;46131,154602;25656,141534;9621,122301;2714,106520;247,92465;54519,54986;112491,50548;111257,38712;107064,28849;101390,20959;93989,15781;85848,14055;80668,15041;72774,18740;65373,25151;59699,34520;55999,46109;54519,54986" o:connectangles="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8960" behindDoc="0" locked="0" layoutInCell="1" allowOverlap="1" wp14:anchorId="15D7A253" wp14:editId="0C7B0C51">
                <wp:simplePos x="0" y="0"/>
                <wp:positionH relativeFrom="column">
                  <wp:posOffset>5113655</wp:posOffset>
                </wp:positionH>
                <wp:positionV relativeFrom="paragraph">
                  <wp:posOffset>-271780</wp:posOffset>
                </wp:positionV>
                <wp:extent cx="123825" cy="234315"/>
                <wp:effectExtent l="8255" t="4445" r="1270" b="8890"/>
                <wp:wrapNone/>
                <wp:docPr id="12" name="Freeform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3825" cy="234315"/>
                        </a:xfrm>
                        <a:custGeom>
                          <a:avLst/>
                          <a:gdLst>
                            <a:gd name="T0" fmla="*/ 294 w 500"/>
                            <a:gd name="T1" fmla="*/ 7 h 951"/>
                            <a:gd name="T2" fmla="*/ 485 w 500"/>
                            <a:gd name="T3" fmla="*/ 295 h 951"/>
                            <a:gd name="T4" fmla="*/ 292 w 500"/>
                            <a:gd name="T5" fmla="*/ 360 h 951"/>
                            <a:gd name="T6" fmla="*/ 294 w 500"/>
                            <a:gd name="T7" fmla="*/ 720 h 951"/>
                            <a:gd name="T8" fmla="*/ 299 w 500"/>
                            <a:gd name="T9" fmla="*/ 765 h 951"/>
                            <a:gd name="T10" fmla="*/ 311 w 500"/>
                            <a:gd name="T11" fmla="*/ 800 h 951"/>
                            <a:gd name="T12" fmla="*/ 331 w 500"/>
                            <a:gd name="T13" fmla="*/ 822 h 951"/>
                            <a:gd name="T14" fmla="*/ 356 w 500"/>
                            <a:gd name="T15" fmla="*/ 836 h 951"/>
                            <a:gd name="T16" fmla="*/ 384 w 500"/>
                            <a:gd name="T17" fmla="*/ 837 h 951"/>
                            <a:gd name="T18" fmla="*/ 415 w 500"/>
                            <a:gd name="T19" fmla="*/ 830 h 951"/>
                            <a:gd name="T20" fmla="*/ 445 w 500"/>
                            <a:gd name="T21" fmla="*/ 811 h 951"/>
                            <a:gd name="T22" fmla="*/ 475 w 500"/>
                            <a:gd name="T23" fmla="*/ 782 h 951"/>
                            <a:gd name="T24" fmla="*/ 477 w 500"/>
                            <a:gd name="T25" fmla="*/ 781 h 951"/>
                            <a:gd name="T26" fmla="*/ 489 w 500"/>
                            <a:gd name="T27" fmla="*/ 794 h 951"/>
                            <a:gd name="T28" fmla="*/ 500 w 500"/>
                            <a:gd name="T29" fmla="*/ 805 h 951"/>
                            <a:gd name="T30" fmla="*/ 500 w 500"/>
                            <a:gd name="T31" fmla="*/ 805 h 951"/>
                            <a:gd name="T32" fmla="*/ 475 w 500"/>
                            <a:gd name="T33" fmla="*/ 847 h 951"/>
                            <a:gd name="T34" fmla="*/ 447 w 500"/>
                            <a:gd name="T35" fmla="*/ 883 h 951"/>
                            <a:gd name="T36" fmla="*/ 413 w 500"/>
                            <a:gd name="T37" fmla="*/ 911 h 951"/>
                            <a:gd name="T38" fmla="*/ 377 w 500"/>
                            <a:gd name="T39" fmla="*/ 934 h 951"/>
                            <a:gd name="T40" fmla="*/ 337 w 500"/>
                            <a:gd name="T41" fmla="*/ 945 h 951"/>
                            <a:gd name="T42" fmla="*/ 295 w 500"/>
                            <a:gd name="T43" fmla="*/ 951 h 951"/>
                            <a:gd name="T44" fmla="*/ 250 w 500"/>
                            <a:gd name="T45" fmla="*/ 945 h 951"/>
                            <a:gd name="T46" fmla="*/ 204 w 500"/>
                            <a:gd name="T47" fmla="*/ 932 h 951"/>
                            <a:gd name="T48" fmla="*/ 182 w 500"/>
                            <a:gd name="T49" fmla="*/ 921 h 951"/>
                            <a:gd name="T50" fmla="*/ 138 w 500"/>
                            <a:gd name="T51" fmla="*/ 889 h 951"/>
                            <a:gd name="T52" fmla="*/ 112 w 500"/>
                            <a:gd name="T53" fmla="*/ 855 h 951"/>
                            <a:gd name="T54" fmla="*/ 98 w 500"/>
                            <a:gd name="T55" fmla="*/ 828 h 951"/>
                            <a:gd name="T56" fmla="*/ 89 w 500"/>
                            <a:gd name="T57" fmla="*/ 798 h 951"/>
                            <a:gd name="T58" fmla="*/ 83 w 500"/>
                            <a:gd name="T59" fmla="*/ 764 h 951"/>
                            <a:gd name="T60" fmla="*/ 83 w 500"/>
                            <a:gd name="T61" fmla="*/ 360 h 951"/>
                            <a:gd name="T62" fmla="*/ 2 w 500"/>
                            <a:gd name="T63" fmla="*/ 311 h 951"/>
                            <a:gd name="T64" fmla="*/ 24 w 500"/>
                            <a:gd name="T65" fmla="*/ 303 h 951"/>
                            <a:gd name="T66" fmla="*/ 72 w 500"/>
                            <a:gd name="T67" fmla="*/ 284 h 951"/>
                            <a:gd name="T68" fmla="*/ 115 w 500"/>
                            <a:gd name="T69" fmla="*/ 259 h 951"/>
                            <a:gd name="T70" fmla="*/ 155 w 500"/>
                            <a:gd name="T71" fmla="*/ 227 h 951"/>
                            <a:gd name="T72" fmla="*/ 189 w 500"/>
                            <a:gd name="T73" fmla="*/ 189 h 951"/>
                            <a:gd name="T74" fmla="*/ 220 w 500"/>
                            <a:gd name="T75" fmla="*/ 144 h 951"/>
                            <a:gd name="T76" fmla="*/ 244 w 500"/>
                            <a:gd name="T77" fmla="*/ 93 h 951"/>
                            <a:gd name="T78" fmla="*/ 261 w 500"/>
                            <a:gd name="T79" fmla="*/ 32 h 951"/>
                            <a:gd name="T80" fmla="*/ 267 w 500"/>
                            <a:gd name="T81" fmla="*/ 0 h 9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00" h="951">
                              <a:moveTo>
                                <a:pt x="267" y="0"/>
                              </a:moveTo>
                              <a:lnTo>
                                <a:pt x="294" y="7"/>
                              </a:lnTo>
                              <a:lnTo>
                                <a:pt x="292" y="297"/>
                              </a:lnTo>
                              <a:lnTo>
                                <a:pt x="485" y="295"/>
                              </a:lnTo>
                              <a:lnTo>
                                <a:pt x="485" y="360"/>
                              </a:lnTo>
                              <a:lnTo>
                                <a:pt x="292" y="360"/>
                              </a:lnTo>
                              <a:lnTo>
                                <a:pt x="294" y="720"/>
                              </a:lnTo>
                              <a:lnTo>
                                <a:pt x="294" y="720"/>
                              </a:lnTo>
                              <a:lnTo>
                                <a:pt x="295" y="745"/>
                              </a:lnTo>
                              <a:lnTo>
                                <a:pt x="299" y="765"/>
                              </a:lnTo>
                              <a:lnTo>
                                <a:pt x="305" y="782"/>
                              </a:lnTo>
                              <a:lnTo>
                                <a:pt x="311" y="800"/>
                              </a:lnTo>
                              <a:lnTo>
                                <a:pt x="320" y="813"/>
                              </a:lnTo>
                              <a:lnTo>
                                <a:pt x="331" y="822"/>
                              </a:lnTo>
                              <a:lnTo>
                                <a:pt x="343" y="830"/>
                              </a:lnTo>
                              <a:lnTo>
                                <a:pt x="356" y="836"/>
                              </a:lnTo>
                              <a:lnTo>
                                <a:pt x="369" y="837"/>
                              </a:lnTo>
                              <a:lnTo>
                                <a:pt x="384" y="837"/>
                              </a:lnTo>
                              <a:lnTo>
                                <a:pt x="400" y="836"/>
                              </a:lnTo>
                              <a:lnTo>
                                <a:pt x="415" y="830"/>
                              </a:lnTo>
                              <a:lnTo>
                                <a:pt x="430" y="822"/>
                              </a:lnTo>
                              <a:lnTo>
                                <a:pt x="445" y="811"/>
                              </a:lnTo>
                              <a:lnTo>
                                <a:pt x="460" y="798"/>
                              </a:lnTo>
                              <a:lnTo>
                                <a:pt x="475" y="782"/>
                              </a:lnTo>
                              <a:lnTo>
                                <a:pt x="475" y="782"/>
                              </a:lnTo>
                              <a:lnTo>
                                <a:pt x="477" y="781"/>
                              </a:lnTo>
                              <a:lnTo>
                                <a:pt x="479" y="782"/>
                              </a:lnTo>
                              <a:lnTo>
                                <a:pt x="489" y="794"/>
                              </a:lnTo>
                              <a:lnTo>
                                <a:pt x="496" y="803"/>
                              </a:lnTo>
                              <a:lnTo>
                                <a:pt x="500" y="805"/>
                              </a:lnTo>
                              <a:lnTo>
                                <a:pt x="500" y="805"/>
                              </a:lnTo>
                              <a:lnTo>
                                <a:pt x="500" y="805"/>
                              </a:lnTo>
                              <a:lnTo>
                                <a:pt x="489" y="828"/>
                              </a:lnTo>
                              <a:lnTo>
                                <a:pt x="475" y="847"/>
                              </a:lnTo>
                              <a:lnTo>
                                <a:pt x="462" y="866"/>
                              </a:lnTo>
                              <a:lnTo>
                                <a:pt x="447" y="883"/>
                              </a:lnTo>
                              <a:lnTo>
                                <a:pt x="430" y="898"/>
                              </a:lnTo>
                              <a:lnTo>
                                <a:pt x="413" y="911"/>
                              </a:lnTo>
                              <a:lnTo>
                                <a:pt x="396" y="925"/>
                              </a:lnTo>
                              <a:lnTo>
                                <a:pt x="377" y="934"/>
                              </a:lnTo>
                              <a:lnTo>
                                <a:pt x="356" y="942"/>
                              </a:lnTo>
                              <a:lnTo>
                                <a:pt x="337" y="945"/>
                              </a:lnTo>
                              <a:lnTo>
                                <a:pt x="316" y="949"/>
                              </a:lnTo>
                              <a:lnTo>
                                <a:pt x="295" y="951"/>
                              </a:lnTo>
                              <a:lnTo>
                                <a:pt x="273" y="949"/>
                              </a:lnTo>
                              <a:lnTo>
                                <a:pt x="250" y="945"/>
                              </a:lnTo>
                              <a:lnTo>
                                <a:pt x="227" y="940"/>
                              </a:lnTo>
                              <a:lnTo>
                                <a:pt x="204" y="932"/>
                              </a:lnTo>
                              <a:lnTo>
                                <a:pt x="204" y="932"/>
                              </a:lnTo>
                              <a:lnTo>
                                <a:pt x="182" y="921"/>
                              </a:lnTo>
                              <a:lnTo>
                                <a:pt x="159" y="906"/>
                              </a:lnTo>
                              <a:lnTo>
                                <a:pt x="138" y="889"/>
                              </a:lnTo>
                              <a:lnTo>
                                <a:pt x="119" y="868"/>
                              </a:lnTo>
                              <a:lnTo>
                                <a:pt x="112" y="855"/>
                              </a:lnTo>
                              <a:lnTo>
                                <a:pt x="104" y="843"/>
                              </a:lnTo>
                              <a:lnTo>
                                <a:pt x="98" y="828"/>
                              </a:lnTo>
                              <a:lnTo>
                                <a:pt x="93" y="813"/>
                              </a:lnTo>
                              <a:lnTo>
                                <a:pt x="89" y="798"/>
                              </a:lnTo>
                              <a:lnTo>
                                <a:pt x="85" y="781"/>
                              </a:lnTo>
                              <a:lnTo>
                                <a:pt x="83" y="764"/>
                              </a:lnTo>
                              <a:lnTo>
                                <a:pt x="83" y="745"/>
                              </a:lnTo>
                              <a:lnTo>
                                <a:pt x="83" y="360"/>
                              </a:lnTo>
                              <a:lnTo>
                                <a:pt x="0" y="360"/>
                              </a:lnTo>
                              <a:lnTo>
                                <a:pt x="2" y="311"/>
                              </a:lnTo>
                              <a:lnTo>
                                <a:pt x="2" y="311"/>
                              </a:lnTo>
                              <a:lnTo>
                                <a:pt x="24" y="303"/>
                              </a:lnTo>
                              <a:lnTo>
                                <a:pt x="49" y="294"/>
                              </a:lnTo>
                              <a:lnTo>
                                <a:pt x="72" y="284"/>
                              </a:lnTo>
                              <a:lnTo>
                                <a:pt x="95" y="273"/>
                              </a:lnTo>
                              <a:lnTo>
                                <a:pt x="115" y="259"/>
                              </a:lnTo>
                              <a:lnTo>
                                <a:pt x="134" y="244"/>
                              </a:lnTo>
                              <a:lnTo>
                                <a:pt x="155" y="227"/>
                              </a:lnTo>
                              <a:lnTo>
                                <a:pt x="172" y="210"/>
                              </a:lnTo>
                              <a:lnTo>
                                <a:pt x="189" y="189"/>
                              </a:lnTo>
                              <a:lnTo>
                                <a:pt x="204" y="168"/>
                              </a:lnTo>
                              <a:lnTo>
                                <a:pt x="220" y="144"/>
                              </a:lnTo>
                              <a:lnTo>
                                <a:pt x="233" y="119"/>
                              </a:lnTo>
                              <a:lnTo>
                                <a:pt x="244" y="93"/>
                              </a:lnTo>
                              <a:lnTo>
                                <a:pt x="254" y="64"/>
                              </a:lnTo>
                              <a:lnTo>
                                <a:pt x="261" y="32"/>
                              </a:lnTo>
                              <a:lnTo>
                                <a:pt x="267" y="0"/>
                              </a:lnTo>
                              <a:lnTo>
                                <a:pt x="267" y="0"/>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EDB3C" id="Freeform 12" o:spid="_x0000_s1026" style="position:absolute;margin-left:402.65pt;margin-top:-21.4pt;width:9.75pt;height:1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" path="m267,r27,7l292,297r193,-2l485,360r-193,l294,720r,l295,745r4,20l305,782r6,18l320,813r11,9l343,830r13,6l369,837r15,l400,836r15,-6l430,822r15,-11l460,798r15,-16l475,782r2,-1l479,782r10,12l496,803r4,2l500,805r,l489,828r-14,19l462,866r-15,17l430,898r-17,13l396,925r-19,9l356,942r-19,3l316,949r-21,2l273,949r-23,-4l227,940r-23,-8l204,932,182,921,159,906,138,889,119,868r-7,-13l104,843,98,828,93,813,89,798,85,781,83,764r,-19l83,360,,360,2,311r,l24,303r25,-9l72,284,95,273r20,-14l134,244r21,-17l172,210r17,-21l204,168r16,-24l233,119,244,93,254,64r7,-32l267,r,xe" fillcolor="#396" stroked="f">
                <v:path arrowok="t" o:connecttype="custom" o:connectlocs="72809,1725;120110,72684;72314,88700;72809,177399;74047,188487;77019,197110;81972,202531;88163,205980;95098,206227;102775,204502;110204,199821;117634,192675;118129,192429;121101,195632;123825,198342;123825,198342;117634,208691;110700,217561;102279,224459;93364,230126;83458,232837;73057,234315;61913,232837;50521,229634;45072,226923;34176,219039;27737,210662;24270,204009;22041,196618;20555,188240;20555,88700;495,76627;5944,74656;17831,69974;28480,63814;38386,55930;46806,46567;54483,35480;60427,22914;64637,7884;66123,0" o:connectangles="0,0,0,0,0,0,0,0,0,0,0,0,0,0,0,0,0,0,0,0,0,0,0,0,0,0,0,0,0,0,0,0,0,0,0,0,0,0,0,0,0"/>
                <o:lock v:ext="edit" aspectratio="t"/>
              </v:shape>
            </w:pict>
          </mc:Fallback>
        </mc:AlternateContent>
      </w:r>
      <w:r>
        <w:rPr>
          <w:noProof/>
          <w:sz w:val="20"/>
        </w:rPr>
        <mc:AlternateContent>
          <mc:Choice Requires="wps">
            <w:drawing>
              <wp:anchor distT="0" distB="0" distL="114300" distR="114300" simplePos="0" relativeHeight="251687936" behindDoc="0" locked="0" layoutInCell="1" allowOverlap="1" wp14:anchorId="679441CF" wp14:editId="3DAD9FDB">
                <wp:simplePos x="0" y="0"/>
                <wp:positionH relativeFrom="column">
                  <wp:posOffset>5255260</wp:posOffset>
                </wp:positionH>
                <wp:positionV relativeFrom="paragraph">
                  <wp:posOffset>-19050</wp:posOffset>
                </wp:positionV>
                <wp:extent cx="30480" cy="86360"/>
                <wp:effectExtent l="6985" t="0" r="635" b="8890"/>
                <wp:wrapNone/>
                <wp:docPr id="13"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480" cy="86360"/>
                        </a:xfrm>
                        <a:custGeom>
                          <a:avLst/>
                          <a:gdLst>
                            <a:gd name="T0" fmla="*/ 64 w 123"/>
                            <a:gd name="T1" fmla="*/ 0 h 351"/>
                            <a:gd name="T2" fmla="*/ 78 w 123"/>
                            <a:gd name="T3" fmla="*/ 2 h 351"/>
                            <a:gd name="T4" fmla="*/ 87 w 123"/>
                            <a:gd name="T5" fmla="*/ 8 h 351"/>
                            <a:gd name="T6" fmla="*/ 95 w 123"/>
                            <a:gd name="T7" fmla="*/ 19 h 351"/>
                            <a:gd name="T8" fmla="*/ 99 w 123"/>
                            <a:gd name="T9" fmla="*/ 32 h 351"/>
                            <a:gd name="T10" fmla="*/ 97 w 123"/>
                            <a:gd name="T11" fmla="*/ 38 h 351"/>
                            <a:gd name="T12" fmla="*/ 93 w 123"/>
                            <a:gd name="T13" fmla="*/ 51 h 351"/>
                            <a:gd name="T14" fmla="*/ 83 w 123"/>
                            <a:gd name="T15" fmla="*/ 61 h 351"/>
                            <a:gd name="T16" fmla="*/ 70 w 123"/>
                            <a:gd name="T17" fmla="*/ 64 h 351"/>
                            <a:gd name="T18" fmla="*/ 64 w 123"/>
                            <a:gd name="T19" fmla="*/ 66 h 351"/>
                            <a:gd name="T20" fmla="*/ 51 w 123"/>
                            <a:gd name="T21" fmla="*/ 63 h 351"/>
                            <a:gd name="T22" fmla="*/ 42 w 123"/>
                            <a:gd name="T23" fmla="*/ 57 h 351"/>
                            <a:gd name="T24" fmla="*/ 34 w 123"/>
                            <a:gd name="T25" fmla="*/ 46 h 351"/>
                            <a:gd name="T26" fmla="*/ 32 w 123"/>
                            <a:gd name="T27" fmla="*/ 32 h 351"/>
                            <a:gd name="T28" fmla="*/ 32 w 123"/>
                            <a:gd name="T29" fmla="*/ 25 h 351"/>
                            <a:gd name="T30" fmla="*/ 38 w 123"/>
                            <a:gd name="T31" fmla="*/ 13 h 351"/>
                            <a:gd name="T32" fmla="*/ 45 w 123"/>
                            <a:gd name="T33" fmla="*/ 4 h 351"/>
                            <a:gd name="T34" fmla="*/ 57 w 123"/>
                            <a:gd name="T35" fmla="*/ 0 h 351"/>
                            <a:gd name="T36" fmla="*/ 64 w 123"/>
                            <a:gd name="T37" fmla="*/ 0 h 351"/>
                            <a:gd name="T38" fmla="*/ 38 w 123"/>
                            <a:gd name="T39" fmla="*/ 165 h 351"/>
                            <a:gd name="T40" fmla="*/ 36 w 123"/>
                            <a:gd name="T41" fmla="*/ 150 h 351"/>
                            <a:gd name="T42" fmla="*/ 30 w 123"/>
                            <a:gd name="T43" fmla="*/ 140 h 351"/>
                            <a:gd name="T44" fmla="*/ 17 w 123"/>
                            <a:gd name="T45" fmla="*/ 135 h 351"/>
                            <a:gd name="T46" fmla="*/ 6 w 123"/>
                            <a:gd name="T47" fmla="*/ 133 h 351"/>
                            <a:gd name="T48" fmla="*/ 47 w 123"/>
                            <a:gd name="T49" fmla="*/ 116 h 351"/>
                            <a:gd name="T50" fmla="*/ 89 w 123"/>
                            <a:gd name="T51" fmla="*/ 307 h 351"/>
                            <a:gd name="T52" fmla="*/ 89 w 123"/>
                            <a:gd name="T53" fmla="*/ 318 h 351"/>
                            <a:gd name="T54" fmla="*/ 95 w 123"/>
                            <a:gd name="T55" fmla="*/ 334 h 351"/>
                            <a:gd name="T56" fmla="*/ 102 w 123"/>
                            <a:gd name="T57" fmla="*/ 341 h 351"/>
                            <a:gd name="T58" fmla="*/ 116 w 123"/>
                            <a:gd name="T59" fmla="*/ 347 h 351"/>
                            <a:gd name="T60" fmla="*/ 123 w 123"/>
                            <a:gd name="T61" fmla="*/ 351 h 351"/>
                            <a:gd name="T62" fmla="*/ 0 w 123"/>
                            <a:gd name="T63" fmla="*/ 345 h 351"/>
                            <a:gd name="T64" fmla="*/ 9 w 123"/>
                            <a:gd name="T65" fmla="*/ 345 h 351"/>
                            <a:gd name="T66" fmla="*/ 27 w 123"/>
                            <a:gd name="T67" fmla="*/ 339 h 351"/>
                            <a:gd name="T68" fmla="*/ 34 w 123"/>
                            <a:gd name="T69" fmla="*/ 330 h 351"/>
                            <a:gd name="T70" fmla="*/ 38 w 123"/>
                            <a:gd name="T71" fmla="*/ 307 h 351"/>
                            <a:gd name="T72" fmla="*/ 38 w 123"/>
                            <a:gd name="T73" fmla="*/ 165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3" h="351">
                              <a:moveTo>
                                <a:pt x="64" y="0"/>
                              </a:moveTo>
                              <a:lnTo>
                                <a:pt x="64" y="0"/>
                              </a:lnTo>
                              <a:lnTo>
                                <a:pt x="70" y="0"/>
                              </a:lnTo>
                              <a:lnTo>
                                <a:pt x="78" y="2"/>
                              </a:lnTo>
                              <a:lnTo>
                                <a:pt x="83" y="4"/>
                              </a:lnTo>
                              <a:lnTo>
                                <a:pt x="87" y="8"/>
                              </a:lnTo>
                              <a:lnTo>
                                <a:pt x="93" y="13"/>
                              </a:lnTo>
                              <a:lnTo>
                                <a:pt x="95" y="19"/>
                              </a:lnTo>
                              <a:lnTo>
                                <a:pt x="97" y="25"/>
                              </a:lnTo>
                              <a:lnTo>
                                <a:pt x="99" y="32"/>
                              </a:lnTo>
                              <a:lnTo>
                                <a:pt x="99" y="32"/>
                              </a:lnTo>
                              <a:lnTo>
                                <a:pt x="97" y="38"/>
                              </a:lnTo>
                              <a:lnTo>
                                <a:pt x="95" y="46"/>
                              </a:lnTo>
                              <a:lnTo>
                                <a:pt x="93" y="51"/>
                              </a:lnTo>
                              <a:lnTo>
                                <a:pt x="87" y="57"/>
                              </a:lnTo>
                              <a:lnTo>
                                <a:pt x="83" y="61"/>
                              </a:lnTo>
                              <a:lnTo>
                                <a:pt x="78" y="63"/>
                              </a:lnTo>
                              <a:lnTo>
                                <a:pt x="70" y="64"/>
                              </a:lnTo>
                              <a:lnTo>
                                <a:pt x="64" y="66"/>
                              </a:lnTo>
                              <a:lnTo>
                                <a:pt x="64" y="66"/>
                              </a:lnTo>
                              <a:lnTo>
                                <a:pt x="57" y="64"/>
                              </a:lnTo>
                              <a:lnTo>
                                <a:pt x="51" y="63"/>
                              </a:lnTo>
                              <a:lnTo>
                                <a:pt x="45" y="61"/>
                              </a:lnTo>
                              <a:lnTo>
                                <a:pt x="42" y="57"/>
                              </a:lnTo>
                              <a:lnTo>
                                <a:pt x="38" y="51"/>
                              </a:lnTo>
                              <a:lnTo>
                                <a:pt x="34" y="46"/>
                              </a:lnTo>
                              <a:lnTo>
                                <a:pt x="32" y="38"/>
                              </a:lnTo>
                              <a:lnTo>
                                <a:pt x="32" y="32"/>
                              </a:lnTo>
                              <a:lnTo>
                                <a:pt x="32" y="32"/>
                              </a:lnTo>
                              <a:lnTo>
                                <a:pt x="32" y="25"/>
                              </a:lnTo>
                              <a:lnTo>
                                <a:pt x="34" y="19"/>
                              </a:lnTo>
                              <a:lnTo>
                                <a:pt x="38" y="13"/>
                              </a:lnTo>
                              <a:lnTo>
                                <a:pt x="42" y="8"/>
                              </a:lnTo>
                              <a:lnTo>
                                <a:pt x="45" y="4"/>
                              </a:lnTo>
                              <a:lnTo>
                                <a:pt x="51" y="2"/>
                              </a:lnTo>
                              <a:lnTo>
                                <a:pt x="57" y="0"/>
                              </a:lnTo>
                              <a:lnTo>
                                <a:pt x="64" y="0"/>
                              </a:lnTo>
                              <a:lnTo>
                                <a:pt x="64" y="0"/>
                              </a:lnTo>
                              <a:close/>
                              <a:moveTo>
                                <a:pt x="38" y="165"/>
                              </a:moveTo>
                              <a:lnTo>
                                <a:pt x="38" y="165"/>
                              </a:lnTo>
                              <a:lnTo>
                                <a:pt x="38" y="154"/>
                              </a:lnTo>
                              <a:lnTo>
                                <a:pt x="36" y="150"/>
                              </a:lnTo>
                              <a:lnTo>
                                <a:pt x="34" y="144"/>
                              </a:lnTo>
                              <a:lnTo>
                                <a:pt x="30" y="140"/>
                              </a:lnTo>
                              <a:lnTo>
                                <a:pt x="25" y="137"/>
                              </a:lnTo>
                              <a:lnTo>
                                <a:pt x="17" y="135"/>
                              </a:lnTo>
                              <a:lnTo>
                                <a:pt x="6" y="133"/>
                              </a:lnTo>
                              <a:lnTo>
                                <a:pt x="6" y="133"/>
                              </a:lnTo>
                              <a:lnTo>
                                <a:pt x="27" y="125"/>
                              </a:lnTo>
                              <a:lnTo>
                                <a:pt x="47" y="116"/>
                              </a:lnTo>
                              <a:lnTo>
                                <a:pt x="89" y="93"/>
                              </a:lnTo>
                              <a:lnTo>
                                <a:pt x="89" y="307"/>
                              </a:lnTo>
                              <a:lnTo>
                                <a:pt x="89" y="307"/>
                              </a:lnTo>
                              <a:lnTo>
                                <a:pt x="89" y="318"/>
                              </a:lnTo>
                              <a:lnTo>
                                <a:pt x="91" y="326"/>
                              </a:lnTo>
                              <a:lnTo>
                                <a:pt x="95" y="334"/>
                              </a:lnTo>
                              <a:lnTo>
                                <a:pt x="99" y="337"/>
                              </a:lnTo>
                              <a:lnTo>
                                <a:pt x="102" y="341"/>
                              </a:lnTo>
                              <a:lnTo>
                                <a:pt x="108" y="345"/>
                              </a:lnTo>
                              <a:lnTo>
                                <a:pt x="116" y="347"/>
                              </a:lnTo>
                              <a:lnTo>
                                <a:pt x="123" y="347"/>
                              </a:lnTo>
                              <a:lnTo>
                                <a:pt x="123" y="351"/>
                              </a:lnTo>
                              <a:lnTo>
                                <a:pt x="0" y="351"/>
                              </a:lnTo>
                              <a:lnTo>
                                <a:pt x="0" y="345"/>
                              </a:lnTo>
                              <a:lnTo>
                                <a:pt x="0" y="345"/>
                              </a:lnTo>
                              <a:lnTo>
                                <a:pt x="9" y="345"/>
                              </a:lnTo>
                              <a:lnTo>
                                <a:pt x="19" y="343"/>
                              </a:lnTo>
                              <a:lnTo>
                                <a:pt x="27" y="339"/>
                              </a:lnTo>
                              <a:lnTo>
                                <a:pt x="30" y="335"/>
                              </a:lnTo>
                              <a:lnTo>
                                <a:pt x="34" y="330"/>
                              </a:lnTo>
                              <a:lnTo>
                                <a:pt x="36" y="324"/>
                              </a:lnTo>
                              <a:lnTo>
                                <a:pt x="38" y="307"/>
                              </a:lnTo>
                              <a:lnTo>
                                <a:pt x="38" y="165"/>
                              </a:lnTo>
                              <a:lnTo>
                                <a:pt x="38" y="165"/>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3C2EB" id="Freeform 13" o:spid="_x0000_s1026" style="position:absolute;margin-left:413.8pt;margin-top:-1.5pt;width:2.4pt;height: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" path="m64,r,l70,r8,2l83,4r4,4l93,13r2,6l97,25r2,7l99,32r-2,6l95,46r-2,5l87,57r-4,4l78,63r-8,1l64,66r,l57,64,51,63,45,61,42,57,38,51,34,46,32,38r,-6l32,32r,-7l34,19r4,-6l42,8,45,4,51,2,57,r7,l64,xm38,165r,l38,154r-2,-4l34,144r-4,-4l25,137r-8,-2l6,133r,l27,125r20,-9l89,93r,214l89,307r,11l91,326r4,8l99,337r3,4l108,345r8,2l123,347r,4l,351r,-6l,345r9,l19,343r8,-4l30,335r4,-5l36,324r2,-17l38,165r,xe" fillcolor="#396" stroked="f">
                <v:path arrowok="t" o:connecttype="custom" o:connectlocs="15860,0;19329,492;21559,1968;23541,4675;24533,7873;24037,9350;23046,12548;20568,15008;17346,15747;15860,16239;12638,15501;10408,14024;8425,11318;7930,7873;7930,6151;9417,3199;11151,984;14125,0;15860,0;9417,40597;8921,36906;7434,34446;4213,33215;1487,32723;11647,28541;22055,75534;22055,78241;23541,82177;25276,83900;28745,85376;30480,86360;0,84884;2230,84884;6691,83408;8425,81193;9417,75534;9417,40597" o:connectangles="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6912" behindDoc="0" locked="0" layoutInCell="1" allowOverlap="1" wp14:anchorId="48DA5F7D" wp14:editId="7C8E0A76">
                <wp:simplePos x="0" y="0"/>
                <wp:positionH relativeFrom="column">
                  <wp:posOffset>5020310</wp:posOffset>
                </wp:positionH>
                <wp:positionV relativeFrom="paragraph">
                  <wp:posOffset>-19050</wp:posOffset>
                </wp:positionV>
                <wp:extent cx="28575" cy="86360"/>
                <wp:effectExtent l="635" t="0" r="8890" b="8890"/>
                <wp:wrapNone/>
                <wp:docPr id="14" name="Freeform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575" cy="86360"/>
                        </a:xfrm>
                        <a:custGeom>
                          <a:avLst/>
                          <a:gdLst>
                            <a:gd name="T0" fmla="*/ 64 w 115"/>
                            <a:gd name="T1" fmla="*/ 0 h 351"/>
                            <a:gd name="T2" fmla="*/ 79 w 115"/>
                            <a:gd name="T3" fmla="*/ 2 h 351"/>
                            <a:gd name="T4" fmla="*/ 89 w 115"/>
                            <a:gd name="T5" fmla="*/ 8 h 351"/>
                            <a:gd name="T6" fmla="*/ 96 w 115"/>
                            <a:gd name="T7" fmla="*/ 19 h 351"/>
                            <a:gd name="T8" fmla="*/ 98 w 115"/>
                            <a:gd name="T9" fmla="*/ 32 h 351"/>
                            <a:gd name="T10" fmla="*/ 98 w 115"/>
                            <a:gd name="T11" fmla="*/ 38 h 351"/>
                            <a:gd name="T12" fmla="*/ 94 w 115"/>
                            <a:gd name="T13" fmla="*/ 51 h 351"/>
                            <a:gd name="T14" fmla="*/ 85 w 115"/>
                            <a:gd name="T15" fmla="*/ 61 h 351"/>
                            <a:gd name="T16" fmla="*/ 72 w 115"/>
                            <a:gd name="T17" fmla="*/ 64 h 351"/>
                            <a:gd name="T18" fmla="*/ 64 w 115"/>
                            <a:gd name="T19" fmla="*/ 66 h 351"/>
                            <a:gd name="T20" fmla="*/ 53 w 115"/>
                            <a:gd name="T21" fmla="*/ 63 h 351"/>
                            <a:gd name="T22" fmla="*/ 41 w 115"/>
                            <a:gd name="T23" fmla="*/ 57 h 351"/>
                            <a:gd name="T24" fmla="*/ 36 w 115"/>
                            <a:gd name="T25" fmla="*/ 46 h 351"/>
                            <a:gd name="T26" fmla="*/ 32 w 115"/>
                            <a:gd name="T27" fmla="*/ 32 h 351"/>
                            <a:gd name="T28" fmla="*/ 34 w 115"/>
                            <a:gd name="T29" fmla="*/ 25 h 351"/>
                            <a:gd name="T30" fmla="*/ 38 w 115"/>
                            <a:gd name="T31" fmla="*/ 13 h 351"/>
                            <a:gd name="T32" fmla="*/ 47 w 115"/>
                            <a:gd name="T33" fmla="*/ 4 h 351"/>
                            <a:gd name="T34" fmla="*/ 58 w 115"/>
                            <a:gd name="T35" fmla="*/ 0 h 351"/>
                            <a:gd name="T36" fmla="*/ 64 w 115"/>
                            <a:gd name="T37" fmla="*/ 0 h 351"/>
                            <a:gd name="T38" fmla="*/ 40 w 115"/>
                            <a:gd name="T39" fmla="*/ 165 h 351"/>
                            <a:gd name="T40" fmla="*/ 38 w 115"/>
                            <a:gd name="T41" fmla="*/ 150 h 351"/>
                            <a:gd name="T42" fmla="*/ 32 w 115"/>
                            <a:gd name="T43" fmla="*/ 140 h 351"/>
                            <a:gd name="T44" fmla="*/ 17 w 115"/>
                            <a:gd name="T45" fmla="*/ 135 h 351"/>
                            <a:gd name="T46" fmla="*/ 7 w 115"/>
                            <a:gd name="T47" fmla="*/ 133 h 351"/>
                            <a:gd name="T48" fmla="*/ 70 w 115"/>
                            <a:gd name="T49" fmla="*/ 104 h 351"/>
                            <a:gd name="T50" fmla="*/ 91 w 115"/>
                            <a:gd name="T51" fmla="*/ 307 h 351"/>
                            <a:gd name="T52" fmla="*/ 91 w 115"/>
                            <a:gd name="T53" fmla="*/ 326 h 351"/>
                            <a:gd name="T54" fmla="*/ 94 w 115"/>
                            <a:gd name="T55" fmla="*/ 337 h 351"/>
                            <a:gd name="T56" fmla="*/ 102 w 115"/>
                            <a:gd name="T57" fmla="*/ 345 h 351"/>
                            <a:gd name="T58" fmla="*/ 115 w 115"/>
                            <a:gd name="T59" fmla="*/ 347 h 351"/>
                            <a:gd name="T60" fmla="*/ 0 w 115"/>
                            <a:gd name="T61" fmla="*/ 351 h 351"/>
                            <a:gd name="T62" fmla="*/ 0 w 115"/>
                            <a:gd name="T63" fmla="*/ 345 h 351"/>
                            <a:gd name="T64" fmla="*/ 21 w 115"/>
                            <a:gd name="T65" fmla="*/ 343 h 351"/>
                            <a:gd name="T66" fmla="*/ 32 w 115"/>
                            <a:gd name="T67" fmla="*/ 335 h 351"/>
                            <a:gd name="T68" fmla="*/ 38 w 115"/>
                            <a:gd name="T69" fmla="*/ 324 h 351"/>
                            <a:gd name="T70" fmla="*/ 40 w 115"/>
                            <a:gd name="T71" fmla="*/ 165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5" h="351">
                              <a:moveTo>
                                <a:pt x="64" y="0"/>
                              </a:moveTo>
                              <a:lnTo>
                                <a:pt x="64" y="0"/>
                              </a:lnTo>
                              <a:lnTo>
                                <a:pt x="72" y="0"/>
                              </a:lnTo>
                              <a:lnTo>
                                <a:pt x="79" y="2"/>
                              </a:lnTo>
                              <a:lnTo>
                                <a:pt x="85" y="4"/>
                              </a:lnTo>
                              <a:lnTo>
                                <a:pt x="89" y="8"/>
                              </a:lnTo>
                              <a:lnTo>
                                <a:pt x="94" y="13"/>
                              </a:lnTo>
                              <a:lnTo>
                                <a:pt x="96" y="19"/>
                              </a:lnTo>
                              <a:lnTo>
                                <a:pt x="98" y="25"/>
                              </a:lnTo>
                              <a:lnTo>
                                <a:pt x="98" y="32"/>
                              </a:lnTo>
                              <a:lnTo>
                                <a:pt x="98" y="32"/>
                              </a:lnTo>
                              <a:lnTo>
                                <a:pt x="98" y="38"/>
                              </a:lnTo>
                              <a:lnTo>
                                <a:pt x="96" y="46"/>
                              </a:lnTo>
                              <a:lnTo>
                                <a:pt x="94" y="51"/>
                              </a:lnTo>
                              <a:lnTo>
                                <a:pt x="89" y="57"/>
                              </a:lnTo>
                              <a:lnTo>
                                <a:pt x="85" y="61"/>
                              </a:lnTo>
                              <a:lnTo>
                                <a:pt x="79" y="63"/>
                              </a:lnTo>
                              <a:lnTo>
                                <a:pt x="72" y="64"/>
                              </a:lnTo>
                              <a:lnTo>
                                <a:pt x="64" y="66"/>
                              </a:lnTo>
                              <a:lnTo>
                                <a:pt x="64" y="66"/>
                              </a:lnTo>
                              <a:lnTo>
                                <a:pt x="58" y="64"/>
                              </a:lnTo>
                              <a:lnTo>
                                <a:pt x="53" y="63"/>
                              </a:lnTo>
                              <a:lnTo>
                                <a:pt x="47" y="61"/>
                              </a:lnTo>
                              <a:lnTo>
                                <a:pt x="41" y="57"/>
                              </a:lnTo>
                              <a:lnTo>
                                <a:pt x="38" y="51"/>
                              </a:lnTo>
                              <a:lnTo>
                                <a:pt x="36" y="46"/>
                              </a:lnTo>
                              <a:lnTo>
                                <a:pt x="34" y="38"/>
                              </a:lnTo>
                              <a:lnTo>
                                <a:pt x="32" y="32"/>
                              </a:lnTo>
                              <a:lnTo>
                                <a:pt x="32" y="32"/>
                              </a:lnTo>
                              <a:lnTo>
                                <a:pt x="34" y="25"/>
                              </a:lnTo>
                              <a:lnTo>
                                <a:pt x="36" y="19"/>
                              </a:lnTo>
                              <a:lnTo>
                                <a:pt x="38" y="13"/>
                              </a:lnTo>
                              <a:lnTo>
                                <a:pt x="41" y="8"/>
                              </a:lnTo>
                              <a:lnTo>
                                <a:pt x="47" y="4"/>
                              </a:lnTo>
                              <a:lnTo>
                                <a:pt x="53" y="2"/>
                              </a:lnTo>
                              <a:lnTo>
                                <a:pt x="58" y="0"/>
                              </a:lnTo>
                              <a:lnTo>
                                <a:pt x="64" y="0"/>
                              </a:lnTo>
                              <a:lnTo>
                                <a:pt x="64" y="0"/>
                              </a:lnTo>
                              <a:close/>
                              <a:moveTo>
                                <a:pt x="40" y="165"/>
                              </a:moveTo>
                              <a:lnTo>
                                <a:pt x="40" y="165"/>
                              </a:lnTo>
                              <a:lnTo>
                                <a:pt x="38" y="154"/>
                              </a:lnTo>
                              <a:lnTo>
                                <a:pt x="38" y="150"/>
                              </a:lnTo>
                              <a:lnTo>
                                <a:pt x="36" y="144"/>
                              </a:lnTo>
                              <a:lnTo>
                                <a:pt x="32" y="140"/>
                              </a:lnTo>
                              <a:lnTo>
                                <a:pt x="26" y="137"/>
                              </a:lnTo>
                              <a:lnTo>
                                <a:pt x="17" y="135"/>
                              </a:lnTo>
                              <a:lnTo>
                                <a:pt x="7" y="133"/>
                              </a:lnTo>
                              <a:lnTo>
                                <a:pt x="7" y="133"/>
                              </a:lnTo>
                              <a:lnTo>
                                <a:pt x="49" y="116"/>
                              </a:lnTo>
                              <a:lnTo>
                                <a:pt x="70" y="104"/>
                              </a:lnTo>
                              <a:lnTo>
                                <a:pt x="91" y="93"/>
                              </a:lnTo>
                              <a:lnTo>
                                <a:pt x="91" y="307"/>
                              </a:lnTo>
                              <a:lnTo>
                                <a:pt x="91" y="307"/>
                              </a:lnTo>
                              <a:lnTo>
                                <a:pt x="91" y="326"/>
                              </a:lnTo>
                              <a:lnTo>
                                <a:pt x="93" y="334"/>
                              </a:lnTo>
                              <a:lnTo>
                                <a:pt x="94" y="337"/>
                              </a:lnTo>
                              <a:lnTo>
                                <a:pt x="98" y="341"/>
                              </a:lnTo>
                              <a:lnTo>
                                <a:pt x="102" y="345"/>
                              </a:lnTo>
                              <a:lnTo>
                                <a:pt x="108" y="347"/>
                              </a:lnTo>
                              <a:lnTo>
                                <a:pt x="115" y="347"/>
                              </a:lnTo>
                              <a:lnTo>
                                <a:pt x="115" y="351"/>
                              </a:lnTo>
                              <a:lnTo>
                                <a:pt x="0" y="351"/>
                              </a:lnTo>
                              <a:lnTo>
                                <a:pt x="0" y="345"/>
                              </a:lnTo>
                              <a:lnTo>
                                <a:pt x="0" y="345"/>
                              </a:lnTo>
                              <a:lnTo>
                                <a:pt x="11" y="345"/>
                              </a:lnTo>
                              <a:lnTo>
                                <a:pt x="21" y="343"/>
                              </a:lnTo>
                              <a:lnTo>
                                <a:pt x="26" y="339"/>
                              </a:lnTo>
                              <a:lnTo>
                                <a:pt x="32" y="335"/>
                              </a:lnTo>
                              <a:lnTo>
                                <a:pt x="36" y="330"/>
                              </a:lnTo>
                              <a:lnTo>
                                <a:pt x="38" y="324"/>
                              </a:lnTo>
                              <a:lnTo>
                                <a:pt x="40" y="307"/>
                              </a:lnTo>
                              <a:lnTo>
                                <a:pt x="40" y="165"/>
                              </a:lnTo>
                              <a:lnTo>
                                <a:pt x="40" y="165"/>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1942B" id="Freeform 14" o:spid="_x0000_s1026" style="position:absolute;margin-left:395.3pt;margin-top:-1.5pt;width:2.25pt;height: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" path="m64,r,l72,r7,2l85,4r4,4l94,13r2,6l98,25r,7l98,32r,6l96,46r-2,5l89,57r-4,4l79,63r-7,1l64,66r,l58,64,53,63,47,61,41,57,38,51,36,46,34,38,32,32r,l34,25r2,-6l38,13,41,8,47,4,53,2,58,r6,l64,xm40,165r,l38,154r,-4l36,144r-4,-4l26,137r-9,-2l7,133r,l49,116,70,104,91,93r,214l91,307r,19l93,334r1,3l98,341r4,4l108,347r7,l115,351,,351r,-6l,345r11,l21,343r5,-4l32,335r4,-5l38,324r2,-17l40,165r,xe" fillcolor="#396" stroked="f">
                <v:path arrowok="t" o:connecttype="custom" o:connectlocs="15903,0;19630,492;22115,1968;23854,4675;24351,7873;24351,9350;23357,12548;21121,15008;17890,15747;15903,16239;13169,15501;10188,14024;8945,11318;7951,7873;8448,6151;9442,3199;11678,984;14412,0;15903,0;9939,40597;9442,36906;7951,34446;4224,33215;1739,32723;17393,25588;22612,75534;22612,80209;23357,82915;25345,84884;28575,85376;0,86360;0,84884;5218,84392;7951,82423;9442,79717;9939,40597" o:connectangles="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5888" behindDoc="0" locked="0" layoutInCell="1" allowOverlap="1" wp14:anchorId="703438B7" wp14:editId="1E70BB65">
                <wp:simplePos x="0" y="0"/>
                <wp:positionH relativeFrom="column">
                  <wp:posOffset>4867275</wp:posOffset>
                </wp:positionH>
                <wp:positionV relativeFrom="paragraph">
                  <wp:posOffset>-24130</wp:posOffset>
                </wp:positionV>
                <wp:extent cx="95250" cy="95250"/>
                <wp:effectExtent l="0" t="4445" r="0" b="5080"/>
                <wp:wrapNone/>
                <wp:docPr id="15" name="Freeform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5250" cy="95250"/>
                        </a:xfrm>
                        <a:custGeom>
                          <a:avLst/>
                          <a:gdLst>
                            <a:gd name="T0" fmla="*/ 0 w 385"/>
                            <a:gd name="T1" fmla="*/ 0 h 387"/>
                            <a:gd name="T2" fmla="*/ 163 w 385"/>
                            <a:gd name="T3" fmla="*/ 15 h 387"/>
                            <a:gd name="T4" fmla="*/ 150 w 385"/>
                            <a:gd name="T5" fmla="*/ 15 h 387"/>
                            <a:gd name="T6" fmla="*/ 129 w 385"/>
                            <a:gd name="T7" fmla="*/ 19 h 387"/>
                            <a:gd name="T8" fmla="*/ 116 w 385"/>
                            <a:gd name="T9" fmla="*/ 31 h 387"/>
                            <a:gd name="T10" fmla="*/ 110 w 385"/>
                            <a:gd name="T11" fmla="*/ 51 h 387"/>
                            <a:gd name="T12" fmla="*/ 108 w 385"/>
                            <a:gd name="T13" fmla="*/ 254 h 387"/>
                            <a:gd name="T14" fmla="*/ 110 w 385"/>
                            <a:gd name="T15" fmla="*/ 286 h 387"/>
                            <a:gd name="T16" fmla="*/ 119 w 385"/>
                            <a:gd name="T17" fmla="*/ 320 h 387"/>
                            <a:gd name="T18" fmla="*/ 129 w 385"/>
                            <a:gd name="T19" fmla="*/ 338 h 387"/>
                            <a:gd name="T20" fmla="*/ 142 w 385"/>
                            <a:gd name="T21" fmla="*/ 351 h 387"/>
                            <a:gd name="T22" fmla="*/ 167 w 385"/>
                            <a:gd name="T23" fmla="*/ 362 h 387"/>
                            <a:gd name="T24" fmla="*/ 212 w 385"/>
                            <a:gd name="T25" fmla="*/ 368 h 387"/>
                            <a:gd name="T26" fmla="*/ 227 w 385"/>
                            <a:gd name="T27" fmla="*/ 366 h 387"/>
                            <a:gd name="T28" fmla="*/ 262 w 385"/>
                            <a:gd name="T29" fmla="*/ 349 h 387"/>
                            <a:gd name="T30" fmla="*/ 290 w 385"/>
                            <a:gd name="T31" fmla="*/ 319 h 387"/>
                            <a:gd name="T32" fmla="*/ 305 w 385"/>
                            <a:gd name="T33" fmla="*/ 290 h 387"/>
                            <a:gd name="T34" fmla="*/ 311 w 385"/>
                            <a:gd name="T35" fmla="*/ 267 h 387"/>
                            <a:gd name="T36" fmla="*/ 313 w 385"/>
                            <a:gd name="T37" fmla="*/ 61 h 387"/>
                            <a:gd name="T38" fmla="*/ 311 w 385"/>
                            <a:gd name="T39" fmla="*/ 44 h 387"/>
                            <a:gd name="T40" fmla="*/ 299 w 385"/>
                            <a:gd name="T41" fmla="*/ 23 h 387"/>
                            <a:gd name="T42" fmla="*/ 282 w 385"/>
                            <a:gd name="T43" fmla="*/ 17 h 387"/>
                            <a:gd name="T44" fmla="*/ 260 w 385"/>
                            <a:gd name="T45" fmla="*/ 15 h 387"/>
                            <a:gd name="T46" fmla="*/ 385 w 385"/>
                            <a:gd name="T47" fmla="*/ 0 h 387"/>
                            <a:gd name="T48" fmla="*/ 385 w 385"/>
                            <a:gd name="T49" fmla="*/ 15 h 387"/>
                            <a:gd name="T50" fmla="*/ 360 w 385"/>
                            <a:gd name="T51" fmla="*/ 15 h 387"/>
                            <a:gd name="T52" fmla="*/ 343 w 385"/>
                            <a:gd name="T53" fmla="*/ 23 h 387"/>
                            <a:gd name="T54" fmla="*/ 332 w 385"/>
                            <a:gd name="T55" fmla="*/ 44 h 387"/>
                            <a:gd name="T56" fmla="*/ 330 w 385"/>
                            <a:gd name="T57" fmla="*/ 260 h 387"/>
                            <a:gd name="T58" fmla="*/ 330 w 385"/>
                            <a:gd name="T59" fmla="*/ 275 h 387"/>
                            <a:gd name="T60" fmla="*/ 322 w 385"/>
                            <a:gd name="T61" fmla="*/ 305 h 387"/>
                            <a:gd name="T62" fmla="*/ 309 w 385"/>
                            <a:gd name="T63" fmla="*/ 330 h 387"/>
                            <a:gd name="T64" fmla="*/ 294 w 385"/>
                            <a:gd name="T65" fmla="*/ 349 h 387"/>
                            <a:gd name="T66" fmla="*/ 263 w 385"/>
                            <a:gd name="T67" fmla="*/ 370 h 387"/>
                            <a:gd name="T68" fmla="*/ 220 w 385"/>
                            <a:gd name="T69" fmla="*/ 385 h 387"/>
                            <a:gd name="T70" fmla="*/ 201 w 385"/>
                            <a:gd name="T71" fmla="*/ 387 h 387"/>
                            <a:gd name="T72" fmla="*/ 148 w 385"/>
                            <a:gd name="T73" fmla="*/ 383 h 387"/>
                            <a:gd name="T74" fmla="*/ 110 w 385"/>
                            <a:gd name="T75" fmla="*/ 372 h 387"/>
                            <a:gd name="T76" fmla="*/ 89 w 385"/>
                            <a:gd name="T77" fmla="*/ 358 h 387"/>
                            <a:gd name="T78" fmla="*/ 70 w 385"/>
                            <a:gd name="T79" fmla="*/ 339 h 387"/>
                            <a:gd name="T80" fmla="*/ 57 w 385"/>
                            <a:gd name="T81" fmla="*/ 313 h 387"/>
                            <a:gd name="T82" fmla="*/ 51 w 385"/>
                            <a:gd name="T83" fmla="*/ 279 h 387"/>
                            <a:gd name="T84" fmla="*/ 47 w 385"/>
                            <a:gd name="T85" fmla="*/ 63 h 387"/>
                            <a:gd name="T86" fmla="*/ 47 w 385"/>
                            <a:gd name="T87" fmla="*/ 49 h 387"/>
                            <a:gd name="T88" fmla="*/ 44 w 385"/>
                            <a:gd name="T89" fmla="*/ 32 h 387"/>
                            <a:gd name="T90" fmla="*/ 32 w 385"/>
                            <a:gd name="T91" fmla="*/ 19 h 387"/>
                            <a:gd name="T92" fmla="*/ 13 w 385"/>
                            <a:gd name="T93" fmla="*/ 15 h 387"/>
                            <a:gd name="T94" fmla="*/ 0 w 385"/>
                            <a:gd name="T95" fmla="*/ 15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85" h="387">
                              <a:moveTo>
                                <a:pt x="0" y="15"/>
                              </a:moveTo>
                              <a:lnTo>
                                <a:pt x="0" y="0"/>
                              </a:lnTo>
                              <a:lnTo>
                                <a:pt x="163" y="0"/>
                              </a:lnTo>
                              <a:lnTo>
                                <a:pt x="163" y="15"/>
                              </a:lnTo>
                              <a:lnTo>
                                <a:pt x="163" y="15"/>
                              </a:lnTo>
                              <a:lnTo>
                                <a:pt x="150" y="15"/>
                              </a:lnTo>
                              <a:lnTo>
                                <a:pt x="140" y="15"/>
                              </a:lnTo>
                              <a:lnTo>
                                <a:pt x="129" y="19"/>
                              </a:lnTo>
                              <a:lnTo>
                                <a:pt x="121" y="23"/>
                              </a:lnTo>
                              <a:lnTo>
                                <a:pt x="116" y="31"/>
                              </a:lnTo>
                              <a:lnTo>
                                <a:pt x="112" y="40"/>
                              </a:lnTo>
                              <a:lnTo>
                                <a:pt x="110" y="51"/>
                              </a:lnTo>
                              <a:lnTo>
                                <a:pt x="108" y="68"/>
                              </a:lnTo>
                              <a:lnTo>
                                <a:pt x="108" y="254"/>
                              </a:lnTo>
                              <a:lnTo>
                                <a:pt x="108" y="254"/>
                              </a:lnTo>
                              <a:lnTo>
                                <a:pt x="110" y="286"/>
                              </a:lnTo>
                              <a:lnTo>
                                <a:pt x="116" y="311"/>
                              </a:lnTo>
                              <a:lnTo>
                                <a:pt x="119" y="320"/>
                              </a:lnTo>
                              <a:lnTo>
                                <a:pt x="123" y="330"/>
                              </a:lnTo>
                              <a:lnTo>
                                <a:pt x="129" y="338"/>
                              </a:lnTo>
                              <a:lnTo>
                                <a:pt x="135" y="345"/>
                              </a:lnTo>
                              <a:lnTo>
                                <a:pt x="142" y="351"/>
                              </a:lnTo>
                              <a:lnTo>
                                <a:pt x="150" y="356"/>
                              </a:lnTo>
                              <a:lnTo>
                                <a:pt x="167" y="362"/>
                              </a:lnTo>
                              <a:lnTo>
                                <a:pt x="188" y="366"/>
                              </a:lnTo>
                              <a:lnTo>
                                <a:pt x="212" y="368"/>
                              </a:lnTo>
                              <a:lnTo>
                                <a:pt x="212" y="368"/>
                              </a:lnTo>
                              <a:lnTo>
                                <a:pt x="227" y="366"/>
                              </a:lnTo>
                              <a:lnTo>
                                <a:pt x="244" y="358"/>
                              </a:lnTo>
                              <a:lnTo>
                                <a:pt x="262" y="349"/>
                              </a:lnTo>
                              <a:lnTo>
                                <a:pt x="277" y="336"/>
                              </a:lnTo>
                              <a:lnTo>
                                <a:pt x="290" y="319"/>
                              </a:lnTo>
                              <a:lnTo>
                                <a:pt x="301" y="300"/>
                              </a:lnTo>
                              <a:lnTo>
                                <a:pt x="305" y="290"/>
                              </a:lnTo>
                              <a:lnTo>
                                <a:pt x="309" y="279"/>
                              </a:lnTo>
                              <a:lnTo>
                                <a:pt x="311" y="267"/>
                              </a:lnTo>
                              <a:lnTo>
                                <a:pt x="311" y="254"/>
                              </a:lnTo>
                              <a:lnTo>
                                <a:pt x="313" y="61"/>
                              </a:lnTo>
                              <a:lnTo>
                                <a:pt x="313" y="61"/>
                              </a:lnTo>
                              <a:lnTo>
                                <a:pt x="311" y="44"/>
                              </a:lnTo>
                              <a:lnTo>
                                <a:pt x="307" y="32"/>
                              </a:lnTo>
                              <a:lnTo>
                                <a:pt x="299" y="23"/>
                              </a:lnTo>
                              <a:lnTo>
                                <a:pt x="290" y="19"/>
                              </a:lnTo>
                              <a:lnTo>
                                <a:pt x="282" y="17"/>
                              </a:lnTo>
                              <a:lnTo>
                                <a:pt x="273" y="15"/>
                              </a:lnTo>
                              <a:lnTo>
                                <a:pt x="260" y="15"/>
                              </a:lnTo>
                              <a:lnTo>
                                <a:pt x="260" y="0"/>
                              </a:lnTo>
                              <a:lnTo>
                                <a:pt x="385" y="0"/>
                              </a:lnTo>
                              <a:lnTo>
                                <a:pt x="385" y="15"/>
                              </a:lnTo>
                              <a:lnTo>
                                <a:pt x="385" y="15"/>
                              </a:lnTo>
                              <a:lnTo>
                                <a:pt x="368" y="15"/>
                              </a:lnTo>
                              <a:lnTo>
                                <a:pt x="360" y="15"/>
                              </a:lnTo>
                              <a:lnTo>
                                <a:pt x="351" y="19"/>
                              </a:lnTo>
                              <a:lnTo>
                                <a:pt x="343" y="23"/>
                              </a:lnTo>
                              <a:lnTo>
                                <a:pt x="335" y="31"/>
                              </a:lnTo>
                              <a:lnTo>
                                <a:pt x="332" y="44"/>
                              </a:lnTo>
                              <a:lnTo>
                                <a:pt x="330" y="61"/>
                              </a:lnTo>
                              <a:lnTo>
                                <a:pt x="330" y="260"/>
                              </a:lnTo>
                              <a:lnTo>
                                <a:pt x="330" y="260"/>
                              </a:lnTo>
                              <a:lnTo>
                                <a:pt x="330" y="275"/>
                              </a:lnTo>
                              <a:lnTo>
                                <a:pt x="326" y="290"/>
                              </a:lnTo>
                              <a:lnTo>
                                <a:pt x="322" y="305"/>
                              </a:lnTo>
                              <a:lnTo>
                                <a:pt x="317" y="317"/>
                              </a:lnTo>
                              <a:lnTo>
                                <a:pt x="309" y="330"/>
                              </a:lnTo>
                              <a:lnTo>
                                <a:pt x="301" y="339"/>
                              </a:lnTo>
                              <a:lnTo>
                                <a:pt x="294" y="349"/>
                              </a:lnTo>
                              <a:lnTo>
                                <a:pt x="284" y="356"/>
                              </a:lnTo>
                              <a:lnTo>
                                <a:pt x="263" y="370"/>
                              </a:lnTo>
                              <a:lnTo>
                                <a:pt x="241" y="379"/>
                              </a:lnTo>
                              <a:lnTo>
                                <a:pt x="220" y="385"/>
                              </a:lnTo>
                              <a:lnTo>
                                <a:pt x="201" y="387"/>
                              </a:lnTo>
                              <a:lnTo>
                                <a:pt x="201" y="387"/>
                              </a:lnTo>
                              <a:lnTo>
                                <a:pt x="174" y="387"/>
                              </a:lnTo>
                              <a:lnTo>
                                <a:pt x="148" y="383"/>
                              </a:lnTo>
                              <a:lnTo>
                                <a:pt x="123" y="377"/>
                              </a:lnTo>
                              <a:lnTo>
                                <a:pt x="110" y="372"/>
                              </a:lnTo>
                              <a:lnTo>
                                <a:pt x="99" y="366"/>
                              </a:lnTo>
                              <a:lnTo>
                                <a:pt x="89" y="358"/>
                              </a:lnTo>
                              <a:lnTo>
                                <a:pt x="80" y="349"/>
                              </a:lnTo>
                              <a:lnTo>
                                <a:pt x="70" y="339"/>
                              </a:lnTo>
                              <a:lnTo>
                                <a:pt x="63" y="326"/>
                              </a:lnTo>
                              <a:lnTo>
                                <a:pt x="57" y="313"/>
                              </a:lnTo>
                              <a:lnTo>
                                <a:pt x="53" y="296"/>
                              </a:lnTo>
                              <a:lnTo>
                                <a:pt x="51" y="279"/>
                              </a:lnTo>
                              <a:lnTo>
                                <a:pt x="49" y="258"/>
                              </a:lnTo>
                              <a:lnTo>
                                <a:pt x="47" y="63"/>
                              </a:lnTo>
                              <a:lnTo>
                                <a:pt x="47" y="63"/>
                              </a:lnTo>
                              <a:lnTo>
                                <a:pt x="47" y="49"/>
                              </a:lnTo>
                              <a:lnTo>
                                <a:pt x="45" y="40"/>
                              </a:lnTo>
                              <a:lnTo>
                                <a:pt x="44" y="32"/>
                              </a:lnTo>
                              <a:lnTo>
                                <a:pt x="38" y="25"/>
                              </a:lnTo>
                              <a:lnTo>
                                <a:pt x="32" y="19"/>
                              </a:lnTo>
                              <a:lnTo>
                                <a:pt x="25" y="17"/>
                              </a:lnTo>
                              <a:lnTo>
                                <a:pt x="13" y="15"/>
                              </a:lnTo>
                              <a:lnTo>
                                <a:pt x="0" y="15"/>
                              </a:lnTo>
                              <a:lnTo>
                                <a:pt x="0" y="15"/>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2A4F1" id="Freeform 15" o:spid="_x0000_s1026" style="position:absolute;margin-left:383.25pt;margin-top:-1.9pt;width:7.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5,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" path="m,15l,,163,r,15l163,15r-13,l140,15r-11,4l121,23r-5,8l112,40r-2,11l108,68r,186l108,254r2,32l116,311r3,9l123,330r6,8l135,345r7,6l150,356r17,6l188,366r24,2l212,368r15,-2l244,358r18,-9l277,336r13,-17l301,300r4,-10l309,279r2,-12l311,254,313,61r,l311,44,307,32r-8,-9l290,19r-8,-2l273,15r-13,l260,,385,r,15l385,15r-17,l360,15r-9,4l343,23r-8,8l332,44r-2,17l330,260r,l330,275r-4,15l322,305r-5,12l309,330r-8,9l294,349r-10,7l263,370r-22,9l220,385r-19,2l201,387r-27,l148,383r-25,-6l110,372,99,366,89,358r-9,-9l70,339,63,326,57,313,53,296,51,279,49,258,47,63r,l47,49,45,40,44,32,38,25,32,19,25,17,13,15,,15r,xe" fillcolor="#396" stroked="f">
                <v:path arrowok="t" o:connecttype="custom" o:connectlocs="0,0;40327,3692;37110,3692;31915,4676;28699,7630;27214,12552;26719,62516;27214,70391;29441,78760;31915,83190;35131,86390;41316,89097;52449,90574;56160,90081;64819,85897;71747,78514;75458,71376;76942,65715;77437,15014;76942,10829;73973,5661;69768,4184;64325,3692;95250,0;95250,3692;89065,3692;84859,5661;82138,10829;81643,63992;81643,67684;79664,75068;76447,81221;72736,85897;65067,91066;54429,94758;49728,95250;36616,94266;27214,91558;22019,88112;17318,83436;14102,77037;12618,68669;11628,15506;11628,12060;10886,7876;7917,4676;3216,3692;0,3692" o:connectangles="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84864" behindDoc="0" locked="0" layoutInCell="1" allowOverlap="1" wp14:anchorId="65D1CF5B" wp14:editId="3D0CC2B5">
                <wp:simplePos x="0" y="0"/>
                <wp:positionH relativeFrom="column">
                  <wp:posOffset>4952365</wp:posOffset>
                </wp:positionH>
                <wp:positionV relativeFrom="paragraph">
                  <wp:posOffset>3175</wp:posOffset>
                </wp:positionV>
                <wp:extent cx="68580" cy="64135"/>
                <wp:effectExtent l="8890" t="3175" r="8255" b="8890"/>
                <wp:wrapNone/>
                <wp:docPr id="16"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580" cy="64135"/>
                        </a:xfrm>
                        <a:custGeom>
                          <a:avLst/>
                          <a:gdLst>
                            <a:gd name="T0" fmla="*/ 89 w 279"/>
                            <a:gd name="T1" fmla="*/ 63 h 260"/>
                            <a:gd name="T2" fmla="*/ 106 w 279"/>
                            <a:gd name="T3" fmla="*/ 34 h 260"/>
                            <a:gd name="T4" fmla="*/ 129 w 279"/>
                            <a:gd name="T5" fmla="*/ 15 h 260"/>
                            <a:gd name="T6" fmla="*/ 154 w 279"/>
                            <a:gd name="T7" fmla="*/ 6 h 260"/>
                            <a:gd name="T8" fmla="*/ 176 w 279"/>
                            <a:gd name="T9" fmla="*/ 4 h 260"/>
                            <a:gd name="T10" fmla="*/ 193 w 279"/>
                            <a:gd name="T11" fmla="*/ 6 h 260"/>
                            <a:gd name="T12" fmla="*/ 220 w 279"/>
                            <a:gd name="T13" fmla="*/ 13 h 260"/>
                            <a:gd name="T14" fmla="*/ 237 w 279"/>
                            <a:gd name="T15" fmla="*/ 36 h 260"/>
                            <a:gd name="T16" fmla="*/ 245 w 279"/>
                            <a:gd name="T17" fmla="*/ 72 h 260"/>
                            <a:gd name="T18" fmla="*/ 246 w 279"/>
                            <a:gd name="T19" fmla="*/ 216 h 260"/>
                            <a:gd name="T20" fmla="*/ 246 w 279"/>
                            <a:gd name="T21" fmla="*/ 229 h 260"/>
                            <a:gd name="T22" fmla="*/ 250 w 279"/>
                            <a:gd name="T23" fmla="*/ 244 h 260"/>
                            <a:gd name="T24" fmla="*/ 258 w 279"/>
                            <a:gd name="T25" fmla="*/ 250 h 260"/>
                            <a:gd name="T26" fmla="*/ 277 w 279"/>
                            <a:gd name="T27" fmla="*/ 254 h 260"/>
                            <a:gd name="T28" fmla="*/ 171 w 279"/>
                            <a:gd name="T29" fmla="*/ 260 h 260"/>
                            <a:gd name="T30" fmla="*/ 171 w 279"/>
                            <a:gd name="T31" fmla="*/ 254 h 260"/>
                            <a:gd name="T32" fmla="*/ 184 w 279"/>
                            <a:gd name="T33" fmla="*/ 252 h 260"/>
                            <a:gd name="T34" fmla="*/ 191 w 279"/>
                            <a:gd name="T35" fmla="*/ 244 h 260"/>
                            <a:gd name="T36" fmla="*/ 195 w 279"/>
                            <a:gd name="T37" fmla="*/ 233 h 260"/>
                            <a:gd name="T38" fmla="*/ 195 w 279"/>
                            <a:gd name="T39" fmla="*/ 91 h 260"/>
                            <a:gd name="T40" fmla="*/ 193 w 279"/>
                            <a:gd name="T41" fmla="*/ 78 h 260"/>
                            <a:gd name="T42" fmla="*/ 186 w 279"/>
                            <a:gd name="T43" fmla="*/ 59 h 260"/>
                            <a:gd name="T44" fmla="*/ 171 w 279"/>
                            <a:gd name="T45" fmla="*/ 47 h 260"/>
                            <a:gd name="T46" fmla="*/ 152 w 279"/>
                            <a:gd name="T47" fmla="*/ 42 h 260"/>
                            <a:gd name="T48" fmla="*/ 133 w 279"/>
                            <a:gd name="T49" fmla="*/ 42 h 260"/>
                            <a:gd name="T50" fmla="*/ 114 w 279"/>
                            <a:gd name="T51" fmla="*/ 51 h 260"/>
                            <a:gd name="T52" fmla="*/ 99 w 279"/>
                            <a:gd name="T53" fmla="*/ 66 h 260"/>
                            <a:gd name="T54" fmla="*/ 91 w 279"/>
                            <a:gd name="T55" fmla="*/ 87 h 260"/>
                            <a:gd name="T56" fmla="*/ 89 w 279"/>
                            <a:gd name="T57" fmla="*/ 218 h 260"/>
                            <a:gd name="T58" fmla="*/ 89 w 279"/>
                            <a:gd name="T59" fmla="*/ 227 h 260"/>
                            <a:gd name="T60" fmla="*/ 97 w 279"/>
                            <a:gd name="T61" fmla="*/ 241 h 260"/>
                            <a:gd name="T62" fmla="*/ 106 w 279"/>
                            <a:gd name="T63" fmla="*/ 248 h 260"/>
                            <a:gd name="T64" fmla="*/ 123 w 279"/>
                            <a:gd name="T65" fmla="*/ 254 h 260"/>
                            <a:gd name="T66" fmla="*/ 133 w 279"/>
                            <a:gd name="T67" fmla="*/ 260 h 260"/>
                            <a:gd name="T68" fmla="*/ 0 w 279"/>
                            <a:gd name="T69" fmla="*/ 256 h 260"/>
                            <a:gd name="T70" fmla="*/ 10 w 279"/>
                            <a:gd name="T71" fmla="*/ 254 h 260"/>
                            <a:gd name="T72" fmla="*/ 23 w 279"/>
                            <a:gd name="T73" fmla="*/ 248 h 260"/>
                            <a:gd name="T74" fmla="*/ 32 w 279"/>
                            <a:gd name="T75" fmla="*/ 237 h 260"/>
                            <a:gd name="T76" fmla="*/ 36 w 279"/>
                            <a:gd name="T77" fmla="*/ 218 h 260"/>
                            <a:gd name="T78" fmla="*/ 36 w 279"/>
                            <a:gd name="T79" fmla="*/ 91 h 260"/>
                            <a:gd name="T80" fmla="*/ 34 w 279"/>
                            <a:gd name="T81" fmla="*/ 64 h 260"/>
                            <a:gd name="T82" fmla="*/ 30 w 279"/>
                            <a:gd name="T83" fmla="*/ 51 h 260"/>
                            <a:gd name="T84" fmla="*/ 19 w 279"/>
                            <a:gd name="T85" fmla="*/ 46 h 260"/>
                            <a:gd name="T86" fmla="*/ 4 w 279"/>
                            <a:gd name="T87" fmla="*/ 42 h 260"/>
                            <a:gd name="T88" fmla="*/ 47 w 279"/>
                            <a:gd name="T89" fmla="*/ 23 h 260"/>
                            <a:gd name="T90" fmla="*/ 89 w 279"/>
                            <a:gd name="T91" fmla="*/ 63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79" h="260">
                              <a:moveTo>
                                <a:pt x="89" y="63"/>
                              </a:moveTo>
                              <a:lnTo>
                                <a:pt x="89" y="63"/>
                              </a:lnTo>
                              <a:lnTo>
                                <a:pt x="97" y="47"/>
                              </a:lnTo>
                              <a:lnTo>
                                <a:pt x="106" y="34"/>
                              </a:lnTo>
                              <a:lnTo>
                                <a:pt x="118" y="23"/>
                              </a:lnTo>
                              <a:lnTo>
                                <a:pt x="129" y="15"/>
                              </a:lnTo>
                              <a:lnTo>
                                <a:pt x="140" y="10"/>
                              </a:lnTo>
                              <a:lnTo>
                                <a:pt x="154" y="6"/>
                              </a:lnTo>
                              <a:lnTo>
                                <a:pt x="165" y="4"/>
                              </a:lnTo>
                              <a:lnTo>
                                <a:pt x="176" y="4"/>
                              </a:lnTo>
                              <a:lnTo>
                                <a:pt x="176" y="4"/>
                              </a:lnTo>
                              <a:lnTo>
                                <a:pt x="193" y="6"/>
                              </a:lnTo>
                              <a:lnTo>
                                <a:pt x="207" y="8"/>
                              </a:lnTo>
                              <a:lnTo>
                                <a:pt x="220" y="13"/>
                              </a:lnTo>
                              <a:lnTo>
                                <a:pt x="229" y="23"/>
                              </a:lnTo>
                              <a:lnTo>
                                <a:pt x="237" y="36"/>
                              </a:lnTo>
                              <a:lnTo>
                                <a:pt x="243" y="51"/>
                              </a:lnTo>
                              <a:lnTo>
                                <a:pt x="245" y="72"/>
                              </a:lnTo>
                              <a:lnTo>
                                <a:pt x="246" y="99"/>
                              </a:lnTo>
                              <a:lnTo>
                                <a:pt x="246" y="216"/>
                              </a:lnTo>
                              <a:lnTo>
                                <a:pt x="246" y="216"/>
                              </a:lnTo>
                              <a:lnTo>
                                <a:pt x="246" y="229"/>
                              </a:lnTo>
                              <a:lnTo>
                                <a:pt x="248" y="237"/>
                              </a:lnTo>
                              <a:lnTo>
                                <a:pt x="250" y="244"/>
                              </a:lnTo>
                              <a:lnTo>
                                <a:pt x="254" y="248"/>
                              </a:lnTo>
                              <a:lnTo>
                                <a:pt x="258" y="250"/>
                              </a:lnTo>
                              <a:lnTo>
                                <a:pt x="263" y="252"/>
                              </a:lnTo>
                              <a:lnTo>
                                <a:pt x="277" y="254"/>
                              </a:lnTo>
                              <a:lnTo>
                                <a:pt x="279" y="260"/>
                              </a:lnTo>
                              <a:lnTo>
                                <a:pt x="171" y="260"/>
                              </a:lnTo>
                              <a:lnTo>
                                <a:pt x="171" y="254"/>
                              </a:lnTo>
                              <a:lnTo>
                                <a:pt x="171" y="254"/>
                              </a:lnTo>
                              <a:lnTo>
                                <a:pt x="178" y="254"/>
                              </a:lnTo>
                              <a:lnTo>
                                <a:pt x="184" y="252"/>
                              </a:lnTo>
                              <a:lnTo>
                                <a:pt x="188" y="248"/>
                              </a:lnTo>
                              <a:lnTo>
                                <a:pt x="191" y="244"/>
                              </a:lnTo>
                              <a:lnTo>
                                <a:pt x="193" y="239"/>
                              </a:lnTo>
                              <a:lnTo>
                                <a:pt x="195" y="233"/>
                              </a:lnTo>
                              <a:lnTo>
                                <a:pt x="195" y="216"/>
                              </a:lnTo>
                              <a:lnTo>
                                <a:pt x="195" y="91"/>
                              </a:lnTo>
                              <a:lnTo>
                                <a:pt x="195" y="91"/>
                              </a:lnTo>
                              <a:lnTo>
                                <a:pt x="193" y="78"/>
                              </a:lnTo>
                              <a:lnTo>
                                <a:pt x="191" y="68"/>
                              </a:lnTo>
                              <a:lnTo>
                                <a:pt x="186" y="59"/>
                              </a:lnTo>
                              <a:lnTo>
                                <a:pt x="178" y="51"/>
                              </a:lnTo>
                              <a:lnTo>
                                <a:pt x="171" y="47"/>
                              </a:lnTo>
                              <a:lnTo>
                                <a:pt x="161" y="44"/>
                              </a:lnTo>
                              <a:lnTo>
                                <a:pt x="152" y="42"/>
                              </a:lnTo>
                              <a:lnTo>
                                <a:pt x="142" y="40"/>
                              </a:lnTo>
                              <a:lnTo>
                                <a:pt x="133" y="42"/>
                              </a:lnTo>
                              <a:lnTo>
                                <a:pt x="123" y="46"/>
                              </a:lnTo>
                              <a:lnTo>
                                <a:pt x="114" y="51"/>
                              </a:lnTo>
                              <a:lnTo>
                                <a:pt x="106" y="57"/>
                              </a:lnTo>
                              <a:lnTo>
                                <a:pt x="99" y="66"/>
                              </a:lnTo>
                              <a:lnTo>
                                <a:pt x="93" y="76"/>
                              </a:lnTo>
                              <a:lnTo>
                                <a:pt x="91" y="87"/>
                              </a:lnTo>
                              <a:lnTo>
                                <a:pt x="89" y="100"/>
                              </a:lnTo>
                              <a:lnTo>
                                <a:pt x="89" y="218"/>
                              </a:lnTo>
                              <a:lnTo>
                                <a:pt x="89" y="218"/>
                              </a:lnTo>
                              <a:lnTo>
                                <a:pt x="89" y="227"/>
                              </a:lnTo>
                              <a:lnTo>
                                <a:pt x="93" y="235"/>
                              </a:lnTo>
                              <a:lnTo>
                                <a:pt x="97" y="241"/>
                              </a:lnTo>
                              <a:lnTo>
                                <a:pt x="100" y="244"/>
                              </a:lnTo>
                              <a:lnTo>
                                <a:pt x="106" y="248"/>
                              </a:lnTo>
                              <a:lnTo>
                                <a:pt x="114" y="252"/>
                              </a:lnTo>
                              <a:lnTo>
                                <a:pt x="123" y="254"/>
                              </a:lnTo>
                              <a:lnTo>
                                <a:pt x="133" y="254"/>
                              </a:lnTo>
                              <a:lnTo>
                                <a:pt x="133" y="260"/>
                              </a:lnTo>
                              <a:lnTo>
                                <a:pt x="0" y="260"/>
                              </a:lnTo>
                              <a:lnTo>
                                <a:pt x="0" y="256"/>
                              </a:lnTo>
                              <a:lnTo>
                                <a:pt x="0" y="256"/>
                              </a:lnTo>
                              <a:lnTo>
                                <a:pt x="10" y="254"/>
                              </a:lnTo>
                              <a:lnTo>
                                <a:pt x="17" y="252"/>
                              </a:lnTo>
                              <a:lnTo>
                                <a:pt x="23" y="248"/>
                              </a:lnTo>
                              <a:lnTo>
                                <a:pt x="28" y="244"/>
                              </a:lnTo>
                              <a:lnTo>
                                <a:pt x="32" y="237"/>
                              </a:lnTo>
                              <a:lnTo>
                                <a:pt x="34" y="229"/>
                              </a:lnTo>
                              <a:lnTo>
                                <a:pt x="36" y="218"/>
                              </a:lnTo>
                              <a:lnTo>
                                <a:pt x="36" y="208"/>
                              </a:lnTo>
                              <a:lnTo>
                                <a:pt x="36" y="91"/>
                              </a:lnTo>
                              <a:lnTo>
                                <a:pt x="36" y="91"/>
                              </a:lnTo>
                              <a:lnTo>
                                <a:pt x="34" y="64"/>
                              </a:lnTo>
                              <a:lnTo>
                                <a:pt x="32" y="57"/>
                              </a:lnTo>
                              <a:lnTo>
                                <a:pt x="30" y="51"/>
                              </a:lnTo>
                              <a:lnTo>
                                <a:pt x="25" y="47"/>
                              </a:lnTo>
                              <a:lnTo>
                                <a:pt x="19" y="46"/>
                              </a:lnTo>
                              <a:lnTo>
                                <a:pt x="4" y="42"/>
                              </a:lnTo>
                              <a:lnTo>
                                <a:pt x="4" y="42"/>
                              </a:lnTo>
                              <a:lnTo>
                                <a:pt x="27" y="34"/>
                              </a:lnTo>
                              <a:lnTo>
                                <a:pt x="47" y="23"/>
                              </a:lnTo>
                              <a:lnTo>
                                <a:pt x="87" y="0"/>
                              </a:lnTo>
                              <a:lnTo>
                                <a:pt x="89" y="63"/>
                              </a:lnTo>
                              <a:lnTo>
                                <a:pt x="89" y="63"/>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71CB2" id="Freeform 16" o:spid="_x0000_s1026" style="position:absolute;margin-left:389.95pt;margin-top:.25pt;width:5.4pt;height: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" path="m89,63r,l97,47r9,-13l118,23r11,-8l140,10,154,6,165,4r11,l176,4r17,2l207,8r13,5l229,23r8,13l243,51r2,21l246,99r,117l246,216r,13l248,237r2,7l254,248r4,2l263,252r14,2l279,260r-108,l171,254r,l178,254r6,-2l188,248r3,-4l193,239r2,-6l195,216r,-125l195,91,193,78,191,68r-5,-9l178,51r-7,-4l161,44r-9,-2l142,40r-9,2l123,46r-9,5l106,57r-7,9l93,76,91,87r-2,13l89,218r,l89,227r4,8l97,241r3,3l106,248r8,4l123,254r10,l133,260,,260r,-4l,256r10,-2l17,252r6,-4l28,244r4,-7l34,229r2,-11l36,208,36,91r,l34,64,32,57,30,51,25,47,19,46,4,42r,l27,34,47,23,87,r2,63l89,63xe" fillcolor="#396" stroked="f">
                <v:path arrowok="t" o:connecttype="custom" o:connectlocs="21877,15540;26055,8387;31709,3700;37854,1480;43262,987;47441,1480;54077,3207;58256,8880;60223,17760;60468,53281;60468,56488;61452,60188;63418,61668;68088,62655;42033,64135;42033,62655;45228,62162;46949,60188;47932,57475;47932,22447;47441,19241;45720,14554;42033,11594;37363,10360;32692,10360;28022,12580;24335,16280;22368,21461;21877,53775;21877,55995;23843,59448;26055,61175;30234,62655;32692,64135;0,63148;2458,62655;5654,61175;7866,58462;8849,53775;8849,22447;8357,15787;7374,12580;4670,11347;983,10360;11553,5673;21877,15540" o:connectangles="0,0,0,0,0,0,0,0,0,0,0,0,0,0,0,0,0,0,0,0,0,0,0,0,0,0,0,0,0,0,0,0,0,0,0,0,0,0,0,0,0,0,0,0,0,0"/>
                <o:lock v:ext="edit" aspectratio="t"/>
              </v:shape>
            </w:pict>
          </mc:Fallback>
        </mc:AlternateContent>
      </w:r>
      <w:r>
        <w:rPr>
          <w:noProof/>
          <w:sz w:val="20"/>
        </w:rPr>
        <mc:AlternateContent>
          <mc:Choice Requires="wps">
            <w:drawing>
              <wp:anchor distT="0" distB="0" distL="114300" distR="114300" simplePos="0" relativeHeight="251683840" behindDoc="0" locked="0" layoutInCell="1" allowOverlap="1" wp14:anchorId="2D965BC4" wp14:editId="7C4B4903">
                <wp:simplePos x="0" y="0"/>
                <wp:positionH relativeFrom="column">
                  <wp:posOffset>5045710</wp:posOffset>
                </wp:positionH>
                <wp:positionV relativeFrom="paragraph">
                  <wp:posOffset>5080</wp:posOffset>
                </wp:positionV>
                <wp:extent cx="67945" cy="65405"/>
                <wp:effectExtent l="6985" t="5080" r="1270" b="5715"/>
                <wp:wrapNone/>
                <wp:docPr id="17"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945" cy="65405"/>
                        </a:xfrm>
                        <a:custGeom>
                          <a:avLst/>
                          <a:gdLst>
                            <a:gd name="T0" fmla="*/ 40 w 277"/>
                            <a:gd name="T1" fmla="*/ 45 h 265"/>
                            <a:gd name="T2" fmla="*/ 40 w 277"/>
                            <a:gd name="T3" fmla="*/ 45 h 265"/>
                            <a:gd name="T4" fmla="*/ 38 w 277"/>
                            <a:gd name="T5" fmla="*/ 39 h 265"/>
                            <a:gd name="T6" fmla="*/ 32 w 277"/>
                            <a:gd name="T7" fmla="*/ 26 h 265"/>
                            <a:gd name="T8" fmla="*/ 27 w 277"/>
                            <a:gd name="T9" fmla="*/ 20 h 265"/>
                            <a:gd name="T10" fmla="*/ 19 w 277"/>
                            <a:gd name="T11" fmla="*/ 13 h 265"/>
                            <a:gd name="T12" fmla="*/ 11 w 277"/>
                            <a:gd name="T13" fmla="*/ 9 h 265"/>
                            <a:gd name="T14" fmla="*/ 0 w 277"/>
                            <a:gd name="T15" fmla="*/ 7 h 265"/>
                            <a:gd name="T16" fmla="*/ 2 w 277"/>
                            <a:gd name="T17" fmla="*/ 0 h 265"/>
                            <a:gd name="T18" fmla="*/ 123 w 277"/>
                            <a:gd name="T19" fmla="*/ 0 h 265"/>
                            <a:gd name="T20" fmla="*/ 123 w 277"/>
                            <a:gd name="T21" fmla="*/ 7 h 265"/>
                            <a:gd name="T22" fmla="*/ 123 w 277"/>
                            <a:gd name="T23" fmla="*/ 7 h 265"/>
                            <a:gd name="T24" fmla="*/ 114 w 277"/>
                            <a:gd name="T25" fmla="*/ 7 h 265"/>
                            <a:gd name="T26" fmla="*/ 106 w 277"/>
                            <a:gd name="T27" fmla="*/ 9 h 265"/>
                            <a:gd name="T28" fmla="*/ 101 w 277"/>
                            <a:gd name="T29" fmla="*/ 13 h 265"/>
                            <a:gd name="T30" fmla="*/ 97 w 277"/>
                            <a:gd name="T31" fmla="*/ 17 h 265"/>
                            <a:gd name="T32" fmla="*/ 95 w 277"/>
                            <a:gd name="T33" fmla="*/ 24 h 265"/>
                            <a:gd name="T34" fmla="*/ 95 w 277"/>
                            <a:gd name="T35" fmla="*/ 32 h 265"/>
                            <a:gd name="T36" fmla="*/ 97 w 277"/>
                            <a:gd name="T37" fmla="*/ 43 h 265"/>
                            <a:gd name="T38" fmla="*/ 102 w 277"/>
                            <a:gd name="T39" fmla="*/ 55 h 265"/>
                            <a:gd name="T40" fmla="*/ 157 w 277"/>
                            <a:gd name="T41" fmla="*/ 183 h 265"/>
                            <a:gd name="T42" fmla="*/ 212 w 277"/>
                            <a:gd name="T43" fmla="*/ 51 h 265"/>
                            <a:gd name="T44" fmla="*/ 212 w 277"/>
                            <a:gd name="T45" fmla="*/ 51 h 265"/>
                            <a:gd name="T46" fmla="*/ 216 w 277"/>
                            <a:gd name="T47" fmla="*/ 39 h 265"/>
                            <a:gd name="T48" fmla="*/ 216 w 277"/>
                            <a:gd name="T49" fmla="*/ 30 h 265"/>
                            <a:gd name="T50" fmla="*/ 216 w 277"/>
                            <a:gd name="T51" fmla="*/ 22 h 265"/>
                            <a:gd name="T52" fmla="*/ 212 w 277"/>
                            <a:gd name="T53" fmla="*/ 17 h 265"/>
                            <a:gd name="T54" fmla="*/ 209 w 277"/>
                            <a:gd name="T55" fmla="*/ 11 h 265"/>
                            <a:gd name="T56" fmla="*/ 203 w 277"/>
                            <a:gd name="T57" fmla="*/ 7 h 265"/>
                            <a:gd name="T58" fmla="*/ 197 w 277"/>
                            <a:gd name="T59" fmla="*/ 5 h 265"/>
                            <a:gd name="T60" fmla="*/ 191 w 277"/>
                            <a:gd name="T61" fmla="*/ 5 h 265"/>
                            <a:gd name="T62" fmla="*/ 191 w 277"/>
                            <a:gd name="T63" fmla="*/ 0 h 265"/>
                            <a:gd name="T64" fmla="*/ 277 w 277"/>
                            <a:gd name="T65" fmla="*/ 0 h 265"/>
                            <a:gd name="T66" fmla="*/ 277 w 277"/>
                            <a:gd name="T67" fmla="*/ 5 h 265"/>
                            <a:gd name="T68" fmla="*/ 277 w 277"/>
                            <a:gd name="T69" fmla="*/ 5 h 265"/>
                            <a:gd name="T70" fmla="*/ 263 w 277"/>
                            <a:gd name="T71" fmla="*/ 7 h 265"/>
                            <a:gd name="T72" fmla="*/ 258 w 277"/>
                            <a:gd name="T73" fmla="*/ 11 h 265"/>
                            <a:gd name="T74" fmla="*/ 252 w 277"/>
                            <a:gd name="T75" fmla="*/ 15 h 265"/>
                            <a:gd name="T76" fmla="*/ 246 w 277"/>
                            <a:gd name="T77" fmla="*/ 20 h 265"/>
                            <a:gd name="T78" fmla="*/ 241 w 277"/>
                            <a:gd name="T79" fmla="*/ 28 h 265"/>
                            <a:gd name="T80" fmla="*/ 235 w 277"/>
                            <a:gd name="T81" fmla="*/ 38 h 265"/>
                            <a:gd name="T82" fmla="*/ 229 w 277"/>
                            <a:gd name="T83" fmla="*/ 51 h 265"/>
                            <a:gd name="T84" fmla="*/ 142 w 277"/>
                            <a:gd name="T85" fmla="*/ 265 h 265"/>
                            <a:gd name="T86" fmla="*/ 40 w 277"/>
                            <a:gd name="T87" fmla="*/ 45 h 265"/>
                            <a:gd name="T88" fmla="*/ 40 w 277"/>
                            <a:gd name="T89" fmla="*/ 45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77" h="265">
                              <a:moveTo>
                                <a:pt x="40" y="45"/>
                              </a:moveTo>
                              <a:lnTo>
                                <a:pt x="40" y="45"/>
                              </a:lnTo>
                              <a:lnTo>
                                <a:pt x="38" y="39"/>
                              </a:lnTo>
                              <a:lnTo>
                                <a:pt x="32" y="26"/>
                              </a:lnTo>
                              <a:lnTo>
                                <a:pt x="27" y="20"/>
                              </a:lnTo>
                              <a:lnTo>
                                <a:pt x="19" y="13"/>
                              </a:lnTo>
                              <a:lnTo>
                                <a:pt x="11" y="9"/>
                              </a:lnTo>
                              <a:lnTo>
                                <a:pt x="0" y="7"/>
                              </a:lnTo>
                              <a:lnTo>
                                <a:pt x="2" y="0"/>
                              </a:lnTo>
                              <a:lnTo>
                                <a:pt x="123" y="0"/>
                              </a:lnTo>
                              <a:lnTo>
                                <a:pt x="123" y="7"/>
                              </a:lnTo>
                              <a:lnTo>
                                <a:pt x="123" y="7"/>
                              </a:lnTo>
                              <a:lnTo>
                                <a:pt x="114" y="7"/>
                              </a:lnTo>
                              <a:lnTo>
                                <a:pt x="106" y="9"/>
                              </a:lnTo>
                              <a:lnTo>
                                <a:pt x="101" y="13"/>
                              </a:lnTo>
                              <a:lnTo>
                                <a:pt x="97" y="17"/>
                              </a:lnTo>
                              <a:lnTo>
                                <a:pt x="95" y="24"/>
                              </a:lnTo>
                              <a:lnTo>
                                <a:pt x="95" y="32"/>
                              </a:lnTo>
                              <a:lnTo>
                                <a:pt x="97" y="43"/>
                              </a:lnTo>
                              <a:lnTo>
                                <a:pt x="102" y="55"/>
                              </a:lnTo>
                              <a:lnTo>
                                <a:pt x="157" y="183"/>
                              </a:lnTo>
                              <a:lnTo>
                                <a:pt x="212" y="51"/>
                              </a:lnTo>
                              <a:lnTo>
                                <a:pt x="212" y="51"/>
                              </a:lnTo>
                              <a:lnTo>
                                <a:pt x="216" y="39"/>
                              </a:lnTo>
                              <a:lnTo>
                                <a:pt x="216" y="30"/>
                              </a:lnTo>
                              <a:lnTo>
                                <a:pt x="216" y="22"/>
                              </a:lnTo>
                              <a:lnTo>
                                <a:pt x="212" y="17"/>
                              </a:lnTo>
                              <a:lnTo>
                                <a:pt x="209" y="11"/>
                              </a:lnTo>
                              <a:lnTo>
                                <a:pt x="203" y="7"/>
                              </a:lnTo>
                              <a:lnTo>
                                <a:pt x="197" y="5"/>
                              </a:lnTo>
                              <a:lnTo>
                                <a:pt x="191" y="5"/>
                              </a:lnTo>
                              <a:lnTo>
                                <a:pt x="191" y="0"/>
                              </a:lnTo>
                              <a:lnTo>
                                <a:pt x="277" y="0"/>
                              </a:lnTo>
                              <a:lnTo>
                                <a:pt x="277" y="5"/>
                              </a:lnTo>
                              <a:lnTo>
                                <a:pt x="277" y="5"/>
                              </a:lnTo>
                              <a:lnTo>
                                <a:pt x="263" y="7"/>
                              </a:lnTo>
                              <a:lnTo>
                                <a:pt x="258" y="11"/>
                              </a:lnTo>
                              <a:lnTo>
                                <a:pt x="252" y="15"/>
                              </a:lnTo>
                              <a:lnTo>
                                <a:pt x="246" y="20"/>
                              </a:lnTo>
                              <a:lnTo>
                                <a:pt x="241" y="28"/>
                              </a:lnTo>
                              <a:lnTo>
                                <a:pt x="235" y="38"/>
                              </a:lnTo>
                              <a:lnTo>
                                <a:pt x="229" y="51"/>
                              </a:lnTo>
                              <a:lnTo>
                                <a:pt x="142" y="265"/>
                              </a:lnTo>
                              <a:lnTo>
                                <a:pt x="40" y="45"/>
                              </a:lnTo>
                              <a:lnTo>
                                <a:pt x="40" y="45"/>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6C9B" id="Freeform 17" o:spid="_x0000_s1026" style="position:absolute;margin-left:397.3pt;margin-top:.4pt;width:5.35pt;height: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" path="m40,45r,l38,39,32,26,27,20,19,13,11,9,,7,2,,123,r,7l123,7r-9,l106,9r-5,4l97,17r-2,7l95,32r2,11l102,55r55,128l212,51r,l216,39r,-9l216,22r-4,-5l209,11,203,7,197,5r-6,l191,r86,l277,5r,l263,7r-5,4l252,15r-6,5l241,28r-6,10l229,51,142,265,40,45r,xe" fillcolor="#396" stroked="f">
                <v:path arrowok="t" o:connecttype="custom" o:connectlocs="9812,11107;9812,11107;9321,9626;7849,6417;6623,4936;4660,3209;2698,2221;0,1728;491,0;30171,0;30171,1728;30171,1728;27963,1728;26001,2221;24774,3209;23793,4196;23302,5923;23302,7898;23793,10613;25019,13575;38510,45166;52001,12587;52001,12587;52982,9626;52982,7404;52982,5430;52001,4196;51265,2715;49794,1728;48322,1234;46850,1234;46850,0;67945,0;67945,1234;67945,1234;64511,1728;63285,2715;61813,3702;60341,4936;59115,6911;57643,9379;56171,12587;34831,65405;9812,11107;9812,11107" o:connectangles="0,0,0,0,0,0,0,0,0,0,0,0,0,0,0,0,0,0,0,0,0,0,0,0,0,0,0,0,0,0,0,0,0,0,0,0,0,0,0,0,0,0,0,0,0"/>
                <o:lock v:ext="edit" aspectratio="t"/>
              </v:shape>
            </w:pict>
          </mc:Fallback>
        </mc:AlternateContent>
      </w:r>
      <w:r>
        <w:rPr>
          <w:noProof/>
          <w:sz w:val="20"/>
        </w:rPr>
        <mc:AlternateContent>
          <mc:Choice Requires="wps">
            <w:drawing>
              <wp:anchor distT="0" distB="0" distL="114300" distR="114300" simplePos="0" relativeHeight="251682816" behindDoc="0" locked="0" layoutInCell="1" allowOverlap="1" wp14:anchorId="6F3CFDFC" wp14:editId="11E89D2B">
                <wp:simplePos x="0" y="0"/>
                <wp:positionH relativeFrom="column">
                  <wp:posOffset>5106035</wp:posOffset>
                </wp:positionH>
                <wp:positionV relativeFrom="paragraph">
                  <wp:posOffset>3175</wp:posOffset>
                </wp:positionV>
                <wp:extent cx="56515" cy="64770"/>
                <wp:effectExtent l="635" t="3175" r="0" b="8255"/>
                <wp:wrapNone/>
                <wp:docPr id="18"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6515" cy="64770"/>
                        </a:xfrm>
                        <a:custGeom>
                          <a:avLst/>
                          <a:gdLst>
                            <a:gd name="T0" fmla="*/ 163 w 228"/>
                            <a:gd name="T1" fmla="*/ 83 h 262"/>
                            <a:gd name="T2" fmla="*/ 160 w 228"/>
                            <a:gd name="T3" fmla="*/ 55 h 262"/>
                            <a:gd name="T4" fmla="*/ 150 w 228"/>
                            <a:gd name="T5" fmla="*/ 34 h 262"/>
                            <a:gd name="T6" fmla="*/ 137 w 228"/>
                            <a:gd name="T7" fmla="*/ 19 h 262"/>
                            <a:gd name="T8" fmla="*/ 118 w 228"/>
                            <a:gd name="T9" fmla="*/ 15 h 262"/>
                            <a:gd name="T10" fmla="*/ 110 w 228"/>
                            <a:gd name="T11" fmla="*/ 15 h 262"/>
                            <a:gd name="T12" fmla="*/ 91 w 228"/>
                            <a:gd name="T13" fmla="*/ 21 h 262"/>
                            <a:gd name="T14" fmla="*/ 72 w 228"/>
                            <a:gd name="T15" fmla="*/ 36 h 262"/>
                            <a:gd name="T16" fmla="*/ 57 w 228"/>
                            <a:gd name="T17" fmla="*/ 64 h 262"/>
                            <a:gd name="T18" fmla="*/ 163 w 228"/>
                            <a:gd name="T19" fmla="*/ 83 h 262"/>
                            <a:gd name="T20" fmla="*/ 222 w 228"/>
                            <a:gd name="T21" fmla="*/ 174 h 262"/>
                            <a:gd name="T22" fmla="*/ 228 w 228"/>
                            <a:gd name="T23" fmla="*/ 178 h 262"/>
                            <a:gd name="T24" fmla="*/ 216 w 228"/>
                            <a:gd name="T25" fmla="*/ 205 h 262"/>
                            <a:gd name="T26" fmla="*/ 194 w 228"/>
                            <a:gd name="T27" fmla="*/ 231 h 262"/>
                            <a:gd name="T28" fmla="*/ 160 w 228"/>
                            <a:gd name="T29" fmla="*/ 252 h 262"/>
                            <a:gd name="T30" fmla="*/ 131 w 228"/>
                            <a:gd name="T31" fmla="*/ 262 h 262"/>
                            <a:gd name="T32" fmla="*/ 120 w 228"/>
                            <a:gd name="T33" fmla="*/ 262 h 262"/>
                            <a:gd name="T34" fmla="*/ 76 w 228"/>
                            <a:gd name="T35" fmla="*/ 254 h 262"/>
                            <a:gd name="T36" fmla="*/ 38 w 228"/>
                            <a:gd name="T37" fmla="*/ 233 h 262"/>
                            <a:gd name="T38" fmla="*/ 23 w 228"/>
                            <a:gd name="T39" fmla="*/ 218 h 262"/>
                            <a:gd name="T40" fmla="*/ 12 w 228"/>
                            <a:gd name="T41" fmla="*/ 197 h 262"/>
                            <a:gd name="T42" fmla="*/ 4 w 228"/>
                            <a:gd name="T43" fmla="*/ 172 h 262"/>
                            <a:gd name="T44" fmla="*/ 0 w 228"/>
                            <a:gd name="T45" fmla="*/ 144 h 262"/>
                            <a:gd name="T46" fmla="*/ 0 w 228"/>
                            <a:gd name="T47" fmla="*/ 129 h 262"/>
                            <a:gd name="T48" fmla="*/ 4 w 228"/>
                            <a:gd name="T49" fmla="*/ 100 h 262"/>
                            <a:gd name="T50" fmla="*/ 12 w 228"/>
                            <a:gd name="T51" fmla="*/ 76 h 262"/>
                            <a:gd name="T52" fmla="*/ 23 w 228"/>
                            <a:gd name="T53" fmla="*/ 53 h 262"/>
                            <a:gd name="T54" fmla="*/ 40 w 228"/>
                            <a:gd name="T55" fmla="*/ 34 h 262"/>
                            <a:gd name="T56" fmla="*/ 59 w 228"/>
                            <a:gd name="T57" fmla="*/ 17 h 262"/>
                            <a:gd name="T58" fmla="*/ 84 w 228"/>
                            <a:gd name="T59" fmla="*/ 8 h 262"/>
                            <a:gd name="T60" fmla="*/ 110 w 228"/>
                            <a:gd name="T61" fmla="*/ 2 h 262"/>
                            <a:gd name="T62" fmla="*/ 124 w 228"/>
                            <a:gd name="T63" fmla="*/ 0 h 262"/>
                            <a:gd name="T64" fmla="*/ 162 w 228"/>
                            <a:gd name="T65" fmla="*/ 6 h 262"/>
                            <a:gd name="T66" fmla="*/ 194 w 228"/>
                            <a:gd name="T67" fmla="*/ 23 h 262"/>
                            <a:gd name="T68" fmla="*/ 218 w 228"/>
                            <a:gd name="T69" fmla="*/ 53 h 262"/>
                            <a:gd name="T70" fmla="*/ 224 w 228"/>
                            <a:gd name="T71" fmla="*/ 72 h 262"/>
                            <a:gd name="T72" fmla="*/ 228 w 228"/>
                            <a:gd name="T73" fmla="*/ 97 h 262"/>
                            <a:gd name="T74" fmla="*/ 50 w 228"/>
                            <a:gd name="T75" fmla="*/ 97 h 262"/>
                            <a:gd name="T76" fmla="*/ 48 w 228"/>
                            <a:gd name="T77" fmla="*/ 121 h 262"/>
                            <a:gd name="T78" fmla="*/ 59 w 228"/>
                            <a:gd name="T79" fmla="*/ 167 h 262"/>
                            <a:gd name="T80" fmla="*/ 69 w 228"/>
                            <a:gd name="T81" fmla="*/ 188 h 262"/>
                            <a:gd name="T82" fmla="*/ 84 w 228"/>
                            <a:gd name="T83" fmla="*/ 205 h 262"/>
                            <a:gd name="T84" fmla="*/ 101 w 228"/>
                            <a:gd name="T85" fmla="*/ 216 h 262"/>
                            <a:gd name="T86" fmla="*/ 122 w 228"/>
                            <a:gd name="T87" fmla="*/ 222 h 262"/>
                            <a:gd name="T88" fmla="*/ 146 w 228"/>
                            <a:gd name="T89" fmla="*/ 224 h 262"/>
                            <a:gd name="T90" fmla="*/ 169 w 228"/>
                            <a:gd name="T91" fmla="*/ 220 h 262"/>
                            <a:gd name="T92" fmla="*/ 188 w 228"/>
                            <a:gd name="T93" fmla="*/ 210 h 262"/>
                            <a:gd name="T94" fmla="*/ 205 w 228"/>
                            <a:gd name="T95" fmla="*/ 195 h 262"/>
                            <a:gd name="T96" fmla="*/ 222 w 228"/>
                            <a:gd name="T97" fmla="*/ 174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28" h="262">
                              <a:moveTo>
                                <a:pt x="163" y="83"/>
                              </a:moveTo>
                              <a:lnTo>
                                <a:pt x="163" y="83"/>
                              </a:lnTo>
                              <a:lnTo>
                                <a:pt x="162" y="70"/>
                              </a:lnTo>
                              <a:lnTo>
                                <a:pt x="160" y="55"/>
                              </a:lnTo>
                              <a:lnTo>
                                <a:pt x="156" y="44"/>
                              </a:lnTo>
                              <a:lnTo>
                                <a:pt x="150" y="34"/>
                              </a:lnTo>
                              <a:lnTo>
                                <a:pt x="144" y="27"/>
                              </a:lnTo>
                              <a:lnTo>
                                <a:pt x="137" y="19"/>
                              </a:lnTo>
                              <a:lnTo>
                                <a:pt x="127" y="15"/>
                              </a:lnTo>
                              <a:lnTo>
                                <a:pt x="118" y="15"/>
                              </a:lnTo>
                              <a:lnTo>
                                <a:pt x="118" y="15"/>
                              </a:lnTo>
                              <a:lnTo>
                                <a:pt x="110" y="15"/>
                              </a:lnTo>
                              <a:lnTo>
                                <a:pt x="101" y="17"/>
                              </a:lnTo>
                              <a:lnTo>
                                <a:pt x="91" y="21"/>
                              </a:lnTo>
                              <a:lnTo>
                                <a:pt x="82" y="27"/>
                              </a:lnTo>
                              <a:lnTo>
                                <a:pt x="72" y="36"/>
                              </a:lnTo>
                              <a:lnTo>
                                <a:pt x="63" y="49"/>
                              </a:lnTo>
                              <a:lnTo>
                                <a:pt x="57" y="64"/>
                              </a:lnTo>
                              <a:lnTo>
                                <a:pt x="54" y="83"/>
                              </a:lnTo>
                              <a:lnTo>
                                <a:pt x="163" y="83"/>
                              </a:lnTo>
                              <a:lnTo>
                                <a:pt x="163" y="83"/>
                              </a:lnTo>
                              <a:close/>
                              <a:moveTo>
                                <a:pt x="222" y="174"/>
                              </a:moveTo>
                              <a:lnTo>
                                <a:pt x="228" y="178"/>
                              </a:lnTo>
                              <a:lnTo>
                                <a:pt x="228" y="178"/>
                              </a:lnTo>
                              <a:lnTo>
                                <a:pt x="224" y="191"/>
                              </a:lnTo>
                              <a:lnTo>
                                <a:pt x="216" y="205"/>
                              </a:lnTo>
                              <a:lnTo>
                                <a:pt x="207" y="218"/>
                              </a:lnTo>
                              <a:lnTo>
                                <a:pt x="194" y="231"/>
                              </a:lnTo>
                              <a:lnTo>
                                <a:pt x="179" y="243"/>
                              </a:lnTo>
                              <a:lnTo>
                                <a:pt x="160" y="252"/>
                              </a:lnTo>
                              <a:lnTo>
                                <a:pt x="141" y="260"/>
                              </a:lnTo>
                              <a:lnTo>
                                <a:pt x="131" y="262"/>
                              </a:lnTo>
                              <a:lnTo>
                                <a:pt x="120" y="262"/>
                              </a:lnTo>
                              <a:lnTo>
                                <a:pt x="120" y="262"/>
                              </a:lnTo>
                              <a:lnTo>
                                <a:pt x="97" y="260"/>
                              </a:lnTo>
                              <a:lnTo>
                                <a:pt x="76" y="254"/>
                              </a:lnTo>
                              <a:lnTo>
                                <a:pt x="57" y="246"/>
                              </a:lnTo>
                              <a:lnTo>
                                <a:pt x="38" y="233"/>
                              </a:lnTo>
                              <a:lnTo>
                                <a:pt x="31" y="226"/>
                              </a:lnTo>
                              <a:lnTo>
                                <a:pt x="23" y="218"/>
                              </a:lnTo>
                              <a:lnTo>
                                <a:pt x="17" y="208"/>
                              </a:lnTo>
                              <a:lnTo>
                                <a:pt x="12" y="197"/>
                              </a:lnTo>
                              <a:lnTo>
                                <a:pt x="8" y="186"/>
                              </a:lnTo>
                              <a:lnTo>
                                <a:pt x="4" y="172"/>
                              </a:lnTo>
                              <a:lnTo>
                                <a:pt x="2" y="159"/>
                              </a:lnTo>
                              <a:lnTo>
                                <a:pt x="0" y="144"/>
                              </a:lnTo>
                              <a:lnTo>
                                <a:pt x="0" y="144"/>
                              </a:lnTo>
                              <a:lnTo>
                                <a:pt x="0" y="129"/>
                              </a:lnTo>
                              <a:lnTo>
                                <a:pt x="2" y="116"/>
                              </a:lnTo>
                              <a:lnTo>
                                <a:pt x="4" y="100"/>
                              </a:lnTo>
                              <a:lnTo>
                                <a:pt x="8" y="87"/>
                              </a:lnTo>
                              <a:lnTo>
                                <a:pt x="12" y="76"/>
                              </a:lnTo>
                              <a:lnTo>
                                <a:pt x="17" y="64"/>
                              </a:lnTo>
                              <a:lnTo>
                                <a:pt x="23" y="53"/>
                              </a:lnTo>
                              <a:lnTo>
                                <a:pt x="31" y="42"/>
                              </a:lnTo>
                              <a:lnTo>
                                <a:pt x="40" y="34"/>
                              </a:lnTo>
                              <a:lnTo>
                                <a:pt x="50" y="25"/>
                              </a:lnTo>
                              <a:lnTo>
                                <a:pt x="59" y="17"/>
                              </a:lnTo>
                              <a:lnTo>
                                <a:pt x="71" y="11"/>
                              </a:lnTo>
                              <a:lnTo>
                                <a:pt x="84" y="8"/>
                              </a:lnTo>
                              <a:lnTo>
                                <a:pt x="95" y="4"/>
                              </a:lnTo>
                              <a:lnTo>
                                <a:pt x="110" y="2"/>
                              </a:lnTo>
                              <a:lnTo>
                                <a:pt x="124" y="0"/>
                              </a:lnTo>
                              <a:lnTo>
                                <a:pt x="124" y="0"/>
                              </a:lnTo>
                              <a:lnTo>
                                <a:pt x="143" y="2"/>
                              </a:lnTo>
                              <a:lnTo>
                                <a:pt x="162" y="6"/>
                              </a:lnTo>
                              <a:lnTo>
                                <a:pt x="179" y="13"/>
                              </a:lnTo>
                              <a:lnTo>
                                <a:pt x="194" y="23"/>
                              </a:lnTo>
                              <a:lnTo>
                                <a:pt x="207" y="36"/>
                              </a:lnTo>
                              <a:lnTo>
                                <a:pt x="218" y="53"/>
                              </a:lnTo>
                              <a:lnTo>
                                <a:pt x="222" y="63"/>
                              </a:lnTo>
                              <a:lnTo>
                                <a:pt x="224" y="72"/>
                              </a:lnTo>
                              <a:lnTo>
                                <a:pt x="226" y="83"/>
                              </a:lnTo>
                              <a:lnTo>
                                <a:pt x="228" y="97"/>
                              </a:lnTo>
                              <a:lnTo>
                                <a:pt x="50" y="97"/>
                              </a:lnTo>
                              <a:lnTo>
                                <a:pt x="50" y="97"/>
                              </a:lnTo>
                              <a:lnTo>
                                <a:pt x="50" y="110"/>
                              </a:lnTo>
                              <a:lnTo>
                                <a:pt x="48" y="121"/>
                              </a:lnTo>
                              <a:lnTo>
                                <a:pt x="52" y="146"/>
                              </a:lnTo>
                              <a:lnTo>
                                <a:pt x="59" y="167"/>
                              </a:lnTo>
                              <a:lnTo>
                                <a:pt x="63" y="178"/>
                              </a:lnTo>
                              <a:lnTo>
                                <a:pt x="69" y="188"/>
                              </a:lnTo>
                              <a:lnTo>
                                <a:pt x="76" y="197"/>
                              </a:lnTo>
                              <a:lnTo>
                                <a:pt x="84" y="205"/>
                              </a:lnTo>
                              <a:lnTo>
                                <a:pt x="91" y="210"/>
                              </a:lnTo>
                              <a:lnTo>
                                <a:pt x="101" y="216"/>
                              </a:lnTo>
                              <a:lnTo>
                                <a:pt x="112" y="220"/>
                              </a:lnTo>
                              <a:lnTo>
                                <a:pt x="122" y="222"/>
                              </a:lnTo>
                              <a:lnTo>
                                <a:pt x="133" y="224"/>
                              </a:lnTo>
                              <a:lnTo>
                                <a:pt x="146" y="224"/>
                              </a:lnTo>
                              <a:lnTo>
                                <a:pt x="146" y="224"/>
                              </a:lnTo>
                              <a:lnTo>
                                <a:pt x="169" y="220"/>
                              </a:lnTo>
                              <a:lnTo>
                                <a:pt x="179" y="216"/>
                              </a:lnTo>
                              <a:lnTo>
                                <a:pt x="188" y="210"/>
                              </a:lnTo>
                              <a:lnTo>
                                <a:pt x="198" y="205"/>
                              </a:lnTo>
                              <a:lnTo>
                                <a:pt x="205" y="195"/>
                              </a:lnTo>
                              <a:lnTo>
                                <a:pt x="215" y="186"/>
                              </a:lnTo>
                              <a:lnTo>
                                <a:pt x="222" y="174"/>
                              </a:lnTo>
                              <a:lnTo>
                                <a:pt x="222" y="174"/>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B889F" id="Freeform 18" o:spid="_x0000_s1026" style="position:absolute;margin-left:402.05pt;margin-top:.25pt;width:4.45pt;height: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" path="m163,83r,l162,70,160,55,156,44,150,34r-6,-7l137,19,127,15r-9,l118,15r-8,l101,17,91,21r-9,6l72,36,63,49,57,64,54,83r109,l163,83xm222,174r6,4l228,178r-4,13l216,205r-9,13l194,231r-15,12l160,252r-19,8l131,262r-11,l120,262,97,260,76,254,57,246,38,233r-7,-7l23,218,17,208,12,197,8,186,4,172,2,159,,144r,l,129,2,116,4,100,8,87,12,76,17,64,23,53,31,42r9,-8l50,25r9,-8l71,11,84,8,95,4,110,2,124,r,l143,2r19,4l179,13r15,10l207,36r11,17l222,63r2,9l226,83r2,14l50,97r,l50,110r-2,11l52,146r7,21l63,178r6,10l76,197r8,8l91,210r10,6l112,220r10,2l133,224r13,l146,224r23,-4l179,216r9,-6l198,205r7,-10l215,186r7,-12l222,174xe" fillcolor="#396" stroked="f">
                <v:path arrowok="t" o:connecttype="custom" o:connectlocs="40403,20519;39660,13597;37181,8405;33959,4697;29249,3708;27266,3708;22556,5191;17847,8900;14129,15822;40403,20519;55028,43015;56515,44004;53541,50679;48087,57106;39660,62298;32471,64770;29745,64770;18838,62792;9419,57601;5701,53893;2974,48701;991,42521;0,35599;0,31891;991,24721;2974,18788;5701,13102;9915,8405;14624,4203;20821,1978;27266,494;30736,0;40155,1483;48087,5686;54036,13102;55524,17799;56515,23980;12394,23980;11898,29913;14624,41285;17103,46476;20821,50679;25035,53398;30240,54881;36189,55376;41891,54387;46600,51915;50814,48207;55028,43015" o:connectangles="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1792" behindDoc="0" locked="0" layoutInCell="1" allowOverlap="1" wp14:anchorId="23E22E66" wp14:editId="371AC63D">
                <wp:simplePos x="0" y="0"/>
                <wp:positionH relativeFrom="column">
                  <wp:posOffset>5162550</wp:posOffset>
                </wp:positionH>
                <wp:positionV relativeFrom="paragraph">
                  <wp:posOffset>3175</wp:posOffset>
                </wp:positionV>
                <wp:extent cx="45085" cy="64135"/>
                <wp:effectExtent l="0" t="3175" r="2540" b="8890"/>
                <wp:wrapNone/>
                <wp:docPr id="19"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5085" cy="64135"/>
                        </a:xfrm>
                        <a:custGeom>
                          <a:avLst/>
                          <a:gdLst>
                            <a:gd name="T0" fmla="*/ 89 w 182"/>
                            <a:gd name="T1" fmla="*/ 53 h 260"/>
                            <a:gd name="T2" fmla="*/ 110 w 182"/>
                            <a:gd name="T3" fmla="*/ 21 h 260"/>
                            <a:gd name="T4" fmla="*/ 123 w 182"/>
                            <a:gd name="T5" fmla="*/ 8 h 260"/>
                            <a:gd name="T6" fmla="*/ 138 w 182"/>
                            <a:gd name="T7" fmla="*/ 2 h 260"/>
                            <a:gd name="T8" fmla="*/ 148 w 182"/>
                            <a:gd name="T9" fmla="*/ 0 h 260"/>
                            <a:gd name="T10" fmla="*/ 163 w 182"/>
                            <a:gd name="T11" fmla="*/ 4 h 260"/>
                            <a:gd name="T12" fmla="*/ 174 w 182"/>
                            <a:gd name="T13" fmla="*/ 11 h 260"/>
                            <a:gd name="T14" fmla="*/ 182 w 182"/>
                            <a:gd name="T15" fmla="*/ 25 h 260"/>
                            <a:gd name="T16" fmla="*/ 182 w 182"/>
                            <a:gd name="T17" fmla="*/ 40 h 260"/>
                            <a:gd name="T18" fmla="*/ 180 w 182"/>
                            <a:gd name="T19" fmla="*/ 47 h 260"/>
                            <a:gd name="T20" fmla="*/ 169 w 182"/>
                            <a:gd name="T21" fmla="*/ 59 h 260"/>
                            <a:gd name="T22" fmla="*/ 155 w 182"/>
                            <a:gd name="T23" fmla="*/ 64 h 260"/>
                            <a:gd name="T24" fmla="*/ 142 w 182"/>
                            <a:gd name="T25" fmla="*/ 63 h 260"/>
                            <a:gd name="T26" fmla="*/ 136 w 182"/>
                            <a:gd name="T27" fmla="*/ 59 h 260"/>
                            <a:gd name="T28" fmla="*/ 119 w 182"/>
                            <a:gd name="T29" fmla="*/ 47 h 260"/>
                            <a:gd name="T30" fmla="*/ 112 w 182"/>
                            <a:gd name="T31" fmla="*/ 47 h 260"/>
                            <a:gd name="T32" fmla="*/ 100 w 182"/>
                            <a:gd name="T33" fmla="*/ 53 h 260"/>
                            <a:gd name="T34" fmla="*/ 93 w 182"/>
                            <a:gd name="T35" fmla="*/ 72 h 260"/>
                            <a:gd name="T36" fmla="*/ 89 w 182"/>
                            <a:gd name="T37" fmla="*/ 91 h 260"/>
                            <a:gd name="T38" fmla="*/ 89 w 182"/>
                            <a:gd name="T39" fmla="*/ 216 h 260"/>
                            <a:gd name="T40" fmla="*/ 91 w 182"/>
                            <a:gd name="T41" fmla="*/ 237 h 260"/>
                            <a:gd name="T42" fmla="*/ 97 w 182"/>
                            <a:gd name="T43" fmla="*/ 248 h 260"/>
                            <a:gd name="T44" fmla="*/ 108 w 182"/>
                            <a:gd name="T45" fmla="*/ 254 h 260"/>
                            <a:gd name="T46" fmla="*/ 125 w 182"/>
                            <a:gd name="T47" fmla="*/ 260 h 260"/>
                            <a:gd name="T48" fmla="*/ 0 w 182"/>
                            <a:gd name="T49" fmla="*/ 254 h 260"/>
                            <a:gd name="T50" fmla="*/ 19 w 182"/>
                            <a:gd name="T51" fmla="*/ 252 h 260"/>
                            <a:gd name="T52" fmla="*/ 30 w 182"/>
                            <a:gd name="T53" fmla="*/ 246 h 260"/>
                            <a:gd name="T54" fmla="*/ 36 w 182"/>
                            <a:gd name="T55" fmla="*/ 237 h 260"/>
                            <a:gd name="T56" fmla="*/ 38 w 182"/>
                            <a:gd name="T57" fmla="*/ 80 h 260"/>
                            <a:gd name="T58" fmla="*/ 38 w 182"/>
                            <a:gd name="T59" fmla="*/ 63 h 260"/>
                            <a:gd name="T60" fmla="*/ 32 w 182"/>
                            <a:gd name="T61" fmla="*/ 53 h 260"/>
                            <a:gd name="T62" fmla="*/ 23 w 182"/>
                            <a:gd name="T63" fmla="*/ 46 h 260"/>
                            <a:gd name="T64" fmla="*/ 6 w 182"/>
                            <a:gd name="T65" fmla="*/ 42 h 260"/>
                            <a:gd name="T66" fmla="*/ 72 w 182"/>
                            <a:gd name="T67" fmla="*/ 13 h 260"/>
                            <a:gd name="T68" fmla="*/ 89 w 182"/>
                            <a:gd name="T69" fmla="*/ 53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2" h="260">
                              <a:moveTo>
                                <a:pt x="89" y="53"/>
                              </a:moveTo>
                              <a:lnTo>
                                <a:pt x="89" y="53"/>
                              </a:lnTo>
                              <a:lnTo>
                                <a:pt x="102" y="30"/>
                              </a:lnTo>
                              <a:lnTo>
                                <a:pt x="110" y="21"/>
                              </a:lnTo>
                              <a:lnTo>
                                <a:pt x="115" y="13"/>
                              </a:lnTo>
                              <a:lnTo>
                                <a:pt x="123" y="8"/>
                              </a:lnTo>
                              <a:lnTo>
                                <a:pt x="131" y="4"/>
                              </a:lnTo>
                              <a:lnTo>
                                <a:pt x="138" y="2"/>
                              </a:lnTo>
                              <a:lnTo>
                                <a:pt x="148" y="0"/>
                              </a:lnTo>
                              <a:lnTo>
                                <a:pt x="148" y="0"/>
                              </a:lnTo>
                              <a:lnTo>
                                <a:pt x="155" y="2"/>
                              </a:lnTo>
                              <a:lnTo>
                                <a:pt x="163" y="4"/>
                              </a:lnTo>
                              <a:lnTo>
                                <a:pt x="169" y="8"/>
                              </a:lnTo>
                              <a:lnTo>
                                <a:pt x="174" y="11"/>
                              </a:lnTo>
                              <a:lnTo>
                                <a:pt x="178" y="17"/>
                              </a:lnTo>
                              <a:lnTo>
                                <a:pt x="182" y="25"/>
                              </a:lnTo>
                              <a:lnTo>
                                <a:pt x="182" y="32"/>
                              </a:lnTo>
                              <a:lnTo>
                                <a:pt x="182" y="40"/>
                              </a:lnTo>
                              <a:lnTo>
                                <a:pt x="182" y="40"/>
                              </a:lnTo>
                              <a:lnTo>
                                <a:pt x="180" y="47"/>
                              </a:lnTo>
                              <a:lnTo>
                                <a:pt x="174" y="53"/>
                              </a:lnTo>
                              <a:lnTo>
                                <a:pt x="169" y="59"/>
                              </a:lnTo>
                              <a:lnTo>
                                <a:pt x="163" y="63"/>
                              </a:lnTo>
                              <a:lnTo>
                                <a:pt x="155" y="64"/>
                              </a:lnTo>
                              <a:lnTo>
                                <a:pt x="150" y="64"/>
                              </a:lnTo>
                              <a:lnTo>
                                <a:pt x="142" y="63"/>
                              </a:lnTo>
                              <a:lnTo>
                                <a:pt x="136" y="59"/>
                              </a:lnTo>
                              <a:lnTo>
                                <a:pt x="136" y="59"/>
                              </a:lnTo>
                              <a:lnTo>
                                <a:pt x="125" y="49"/>
                              </a:lnTo>
                              <a:lnTo>
                                <a:pt x="119" y="47"/>
                              </a:lnTo>
                              <a:lnTo>
                                <a:pt x="115" y="46"/>
                              </a:lnTo>
                              <a:lnTo>
                                <a:pt x="112" y="47"/>
                              </a:lnTo>
                              <a:lnTo>
                                <a:pt x="108" y="47"/>
                              </a:lnTo>
                              <a:lnTo>
                                <a:pt x="100" y="53"/>
                              </a:lnTo>
                              <a:lnTo>
                                <a:pt x="97" y="63"/>
                              </a:lnTo>
                              <a:lnTo>
                                <a:pt x="93" y="72"/>
                              </a:lnTo>
                              <a:lnTo>
                                <a:pt x="91" y="82"/>
                              </a:lnTo>
                              <a:lnTo>
                                <a:pt x="89" y="91"/>
                              </a:lnTo>
                              <a:lnTo>
                                <a:pt x="89" y="216"/>
                              </a:lnTo>
                              <a:lnTo>
                                <a:pt x="89" y="216"/>
                              </a:lnTo>
                              <a:lnTo>
                                <a:pt x="89" y="227"/>
                              </a:lnTo>
                              <a:lnTo>
                                <a:pt x="91" y="237"/>
                              </a:lnTo>
                              <a:lnTo>
                                <a:pt x="93" y="243"/>
                              </a:lnTo>
                              <a:lnTo>
                                <a:pt x="97" y="248"/>
                              </a:lnTo>
                              <a:lnTo>
                                <a:pt x="102" y="250"/>
                              </a:lnTo>
                              <a:lnTo>
                                <a:pt x="108" y="254"/>
                              </a:lnTo>
                              <a:lnTo>
                                <a:pt x="125" y="256"/>
                              </a:lnTo>
                              <a:lnTo>
                                <a:pt x="125" y="260"/>
                              </a:lnTo>
                              <a:lnTo>
                                <a:pt x="2" y="260"/>
                              </a:lnTo>
                              <a:lnTo>
                                <a:pt x="0" y="254"/>
                              </a:lnTo>
                              <a:lnTo>
                                <a:pt x="0" y="254"/>
                              </a:lnTo>
                              <a:lnTo>
                                <a:pt x="19" y="252"/>
                              </a:lnTo>
                              <a:lnTo>
                                <a:pt x="26" y="250"/>
                              </a:lnTo>
                              <a:lnTo>
                                <a:pt x="30" y="246"/>
                              </a:lnTo>
                              <a:lnTo>
                                <a:pt x="34" y="243"/>
                              </a:lnTo>
                              <a:lnTo>
                                <a:pt x="36" y="237"/>
                              </a:lnTo>
                              <a:lnTo>
                                <a:pt x="38" y="218"/>
                              </a:lnTo>
                              <a:lnTo>
                                <a:pt x="38" y="80"/>
                              </a:lnTo>
                              <a:lnTo>
                                <a:pt x="38" y="80"/>
                              </a:lnTo>
                              <a:lnTo>
                                <a:pt x="38" y="63"/>
                              </a:lnTo>
                              <a:lnTo>
                                <a:pt x="36" y="57"/>
                              </a:lnTo>
                              <a:lnTo>
                                <a:pt x="32" y="53"/>
                              </a:lnTo>
                              <a:lnTo>
                                <a:pt x="28" y="49"/>
                              </a:lnTo>
                              <a:lnTo>
                                <a:pt x="23" y="46"/>
                              </a:lnTo>
                              <a:lnTo>
                                <a:pt x="6" y="42"/>
                              </a:lnTo>
                              <a:lnTo>
                                <a:pt x="6" y="42"/>
                              </a:lnTo>
                              <a:lnTo>
                                <a:pt x="51" y="25"/>
                              </a:lnTo>
                              <a:lnTo>
                                <a:pt x="72" y="13"/>
                              </a:lnTo>
                              <a:lnTo>
                                <a:pt x="89" y="4"/>
                              </a:lnTo>
                              <a:lnTo>
                                <a:pt x="89" y="53"/>
                              </a:lnTo>
                              <a:lnTo>
                                <a:pt x="89" y="53"/>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90345" id="Freeform 19" o:spid="_x0000_s1026" style="position:absolute;margin-left:406.5pt;margin-top:.25pt;width:3.55pt;height: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" path="m89,53r,l102,30r8,-9l115,13r8,-5l131,4r7,-2l148,r,l155,2r8,2l169,8r5,3l178,17r4,8l182,32r,8l182,40r-2,7l174,53r-5,6l163,63r-8,1l150,64r-8,-1l136,59r,l125,49r-6,-2l115,46r-3,1l108,47r-8,6l97,63r-4,9l91,82r-2,9l89,216r,l89,227r2,10l93,243r4,5l102,250r6,4l125,256r,4l2,260,,254r,l19,252r7,-2l30,246r4,-3l36,237r2,-19l38,80r,l38,63,36,57,32,53,28,49,23,46,6,42r,l51,25,72,13,89,4r,49l89,53xe" fillcolor="#396" stroked="f">
                <v:path arrowok="t" o:connecttype="custom" o:connectlocs="22047,13074;27249,5180;30470,1973;34185,493;36663,0;40378,987;43103,2713;45085,6167;45085,9867;44590,11594;41865,14554;38397,15787;35176,15540;33690,14554;29479,11594;27745,11594;24772,13074;23038,17760;22047,22447;22047,53281;22543,58462;24029,61175;26754,62655;30965,64135;0,62655;4707,62162;7432,60682;8918,58462;9413,19734;9413,15540;7927,13074;5698,11347;1486,10360;17836,3207;22047,13074" o:connectangles="0,0,0,0,0,0,0,0,0,0,0,0,0,0,0,0,0,0,0,0,0,0,0,0,0,0,0,0,0,0,0,0,0,0,0"/>
                <o:lock v:ext="edit" aspectratio="t"/>
              </v:shape>
            </w:pict>
          </mc:Fallback>
        </mc:AlternateContent>
      </w:r>
      <w:r>
        <w:rPr>
          <w:noProof/>
          <w:sz w:val="20"/>
        </w:rPr>
        <mc:AlternateContent>
          <mc:Choice Requires="wps">
            <w:drawing>
              <wp:anchor distT="0" distB="0" distL="114300" distR="114300" simplePos="0" relativeHeight="251680768" behindDoc="0" locked="0" layoutInCell="1" allowOverlap="1" wp14:anchorId="1933DB11" wp14:editId="7567EAE6">
                <wp:simplePos x="0" y="0"/>
                <wp:positionH relativeFrom="column">
                  <wp:posOffset>5207635</wp:posOffset>
                </wp:positionH>
                <wp:positionV relativeFrom="paragraph">
                  <wp:posOffset>3810</wp:posOffset>
                </wp:positionV>
                <wp:extent cx="45720" cy="65405"/>
                <wp:effectExtent l="6985" t="3810" r="4445" b="6985"/>
                <wp:wrapNone/>
                <wp:docPr id="20" name="Freeform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5720" cy="65405"/>
                        </a:xfrm>
                        <a:custGeom>
                          <a:avLst/>
                          <a:gdLst>
                            <a:gd name="T0" fmla="*/ 11 w 185"/>
                            <a:gd name="T1" fmla="*/ 170 h 265"/>
                            <a:gd name="T2" fmla="*/ 15 w 185"/>
                            <a:gd name="T3" fmla="*/ 189 h 265"/>
                            <a:gd name="T4" fmla="*/ 28 w 185"/>
                            <a:gd name="T5" fmla="*/ 222 h 265"/>
                            <a:gd name="T6" fmla="*/ 47 w 185"/>
                            <a:gd name="T7" fmla="*/ 241 h 265"/>
                            <a:gd name="T8" fmla="*/ 74 w 185"/>
                            <a:gd name="T9" fmla="*/ 248 h 265"/>
                            <a:gd name="T10" fmla="*/ 93 w 185"/>
                            <a:gd name="T11" fmla="*/ 250 h 265"/>
                            <a:gd name="T12" fmla="*/ 106 w 185"/>
                            <a:gd name="T13" fmla="*/ 248 h 265"/>
                            <a:gd name="T14" fmla="*/ 119 w 185"/>
                            <a:gd name="T15" fmla="*/ 239 h 265"/>
                            <a:gd name="T16" fmla="*/ 127 w 185"/>
                            <a:gd name="T17" fmla="*/ 225 h 265"/>
                            <a:gd name="T18" fmla="*/ 130 w 185"/>
                            <a:gd name="T19" fmla="*/ 206 h 265"/>
                            <a:gd name="T20" fmla="*/ 130 w 185"/>
                            <a:gd name="T21" fmla="*/ 201 h 265"/>
                            <a:gd name="T22" fmla="*/ 125 w 185"/>
                            <a:gd name="T23" fmla="*/ 189 h 265"/>
                            <a:gd name="T24" fmla="*/ 102 w 185"/>
                            <a:gd name="T25" fmla="*/ 170 h 265"/>
                            <a:gd name="T26" fmla="*/ 74 w 185"/>
                            <a:gd name="T27" fmla="*/ 157 h 265"/>
                            <a:gd name="T28" fmla="*/ 36 w 185"/>
                            <a:gd name="T29" fmla="*/ 134 h 265"/>
                            <a:gd name="T30" fmla="*/ 15 w 185"/>
                            <a:gd name="T31" fmla="*/ 114 h 265"/>
                            <a:gd name="T32" fmla="*/ 3 w 185"/>
                            <a:gd name="T33" fmla="*/ 85 h 265"/>
                            <a:gd name="T34" fmla="*/ 2 w 185"/>
                            <a:gd name="T35" fmla="*/ 66 h 265"/>
                            <a:gd name="T36" fmla="*/ 9 w 185"/>
                            <a:gd name="T37" fmla="*/ 40 h 265"/>
                            <a:gd name="T38" fmla="*/ 28 w 185"/>
                            <a:gd name="T39" fmla="*/ 17 h 265"/>
                            <a:gd name="T40" fmla="*/ 55 w 185"/>
                            <a:gd name="T41" fmla="*/ 6 h 265"/>
                            <a:gd name="T42" fmla="*/ 83 w 185"/>
                            <a:gd name="T43" fmla="*/ 0 h 265"/>
                            <a:gd name="T44" fmla="*/ 110 w 185"/>
                            <a:gd name="T45" fmla="*/ 2 h 265"/>
                            <a:gd name="T46" fmla="*/ 149 w 185"/>
                            <a:gd name="T47" fmla="*/ 13 h 265"/>
                            <a:gd name="T48" fmla="*/ 172 w 185"/>
                            <a:gd name="T49" fmla="*/ 83 h 265"/>
                            <a:gd name="T50" fmla="*/ 157 w 185"/>
                            <a:gd name="T51" fmla="*/ 83 h 265"/>
                            <a:gd name="T52" fmla="*/ 148 w 185"/>
                            <a:gd name="T53" fmla="*/ 44 h 265"/>
                            <a:gd name="T54" fmla="*/ 129 w 185"/>
                            <a:gd name="T55" fmla="*/ 23 h 265"/>
                            <a:gd name="T56" fmla="*/ 108 w 185"/>
                            <a:gd name="T57" fmla="*/ 13 h 265"/>
                            <a:gd name="T58" fmla="*/ 94 w 185"/>
                            <a:gd name="T59" fmla="*/ 13 h 265"/>
                            <a:gd name="T60" fmla="*/ 75 w 185"/>
                            <a:gd name="T61" fmla="*/ 13 h 265"/>
                            <a:gd name="T62" fmla="*/ 60 w 185"/>
                            <a:gd name="T63" fmla="*/ 21 h 265"/>
                            <a:gd name="T64" fmla="*/ 51 w 185"/>
                            <a:gd name="T65" fmla="*/ 38 h 265"/>
                            <a:gd name="T66" fmla="*/ 47 w 185"/>
                            <a:gd name="T67" fmla="*/ 57 h 265"/>
                            <a:gd name="T68" fmla="*/ 49 w 185"/>
                            <a:gd name="T69" fmla="*/ 64 h 265"/>
                            <a:gd name="T70" fmla="*/ 58 w 185"/>
                            <a:gd name="T71" fmla="*/ 78 h 265"/>
                            <a:gd name="T72" fmla="*/ 87 w 185"/>
                            <a:gd name="T73" fmla="*/ 93 h 265"/>
                            <a:gd name="T74" fmla="*/ 113 w 185"/>
                            <a:gd name="T75" fmla="*/ 106 h 265"/>
                            <a:gd name="T76" fmla="*/ 148 w 185"/>
                            <a:gd name="T77" fmla="*/ 125 h 265"/>
                            <a:gd name="T78" fmla="*/ 168 w 185"/>
                            <a:gd name="T79" fmla="*/ 146 h 265"/>
                            <a:gd name="T80" fmla="*/ 182 w 185"/>
                            <a:gd name="T81" fmla="*/ 174 h 265"/>
                            <a:gd name="T82" fmla="*/ 185 w 185"/>
                            <a:gd name="T83" fmla="*/ 191 h 265"/>
                            <a:gd name="T84" fmla="*/ 180 w 185"/>
                            <a:gd name="T85" fmla="*/ 210 h 265"/>
                            <a:gd name="T86" fmla="*/ 172 w 185"/>
                            <a:gd name="T87" fmla="*/ 227 h 265"/>
                            <a:gd name="T88" fmla="*/ 148 w 185"/>
                            <a:gd name="T89" fmla="*/ 250 h 265"/>
                            <a:gd name="T90" fmla="*/ 119 w 185"/>
                            <a:gd name="T91" fmla="*/ 261 h 265"/>
                            <a:gd name="T92" fmla="*/ 89 w 185"/>
                            <a:gd name="T93" fmla="*/ 265 h 265"/>
                            <a:gd name="T94" fmla="*/ 62 w 185"/>
                            <a:gd name="T95" fmla="*/ 263 h 265"/>
                            <a:gd name="T96" fmla="*/ 19 w 185"/>
                            <a:gd name="T97" fmla="*/ 250 h 265"/>
                            <a:gd name="T98" fmla="*/ 0 w 185"/>
                            <a:gd name="T99" fmla="*/ 170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5" h="265">
                              <a:moveTo>
                                <a:pt x="0" y="170"/>
                              </a:moveTo>
                              <a:lnTo>
                                <a:pt x="11" y="170"/>
                              </a:lnTo>
                              <a:lnTo>
                                <a:pt x="11" y="170"/>
                              </a:lnTo>
                              <a:lnTo>
                                <a:pt x="15" y="189"/>
                              </a:lnTo>
                              <a:lnTo>
                                <a:pt x="21" y="206"/>
                              </a:lnTo>
                              <a:lnTo>
                                <a:pt x="28" y="222"/>
                              </a:lnTo>
                              <a:lnTo>
                                <a:pt x="36" y="231"/>
                              </a:lnTo>
                              <a:lnTo>
                                <a:pt x="47" y="241"/>
                              </a:lnTo>
                              <a:lnTo>
                                <a:pt x="60" y="246"/>
                              </a:lnTo>
                              <a:lnTo>
                                <a:pt x="74" y="248"/>
                              </a:lnTo>
                              <a:lnTo>
                                <a:pt x="93" y="250"/>
                              </a:lnTo>
                              <a:lnTo>
                                <a:pt x="93" y="250"/>
                              </a:lnTo>
                              <a:lnTo>
                                <a:pt x="100" y="250"/>
                              </a:lnTo>
                              <a:lnTo>
                                <a:pt x="106" y="248"/>
                              </a:lnTo>
                              <a:lnTo>
                                <a:pt x="113" y="244"/>
                              </a:lnTo>
                              <a:lnTo>
                                <a:pt x="119" y="239"/>
                              </a:lnTo>
                              <a:lnTo>
                                <a:pt x="123" y="233"/>
                              </a:lnTo>
                              <a:lnTo>
                                <a:pt x="127" y="225"/>
                              </a:lnTo>
                              <a:lnTo>
                                <a:pt x="130" y="216"/>
                              </a:lnTo>
                              <a:lnTo>
                                <a:pt x="130" y="206"/>
                              </a:lnTo>
                              <a:lnTo>
                                <a:pt x="130" y="206"/>
                              </a:lnTo>
                              <a:lnTo>
                                <a:pt x="130" y="201"/>
                              </a:lnTo>
                              <a:lnTo>
                                <a:pt x="129" y="195"/>
                              </a:lnTo>
                              <a:lnTo>
                                <a:pt x="125" y="189"/>
                              </a:lnTo>
                              <a:lnTo>
                                <a:pt x="119" y="184"/>
                              </a:lnTo>
                              <a:lnTo>
                                <a:pt x="102" y="170"/>
                              </a:lnTo>
                              <a:lnTo>
                                <a:pt x="74" y="157"/>
                              </a:lnTo>
                              <a:lnTo>
                                <a:pt x="74" y="157"/>
                              </a:lnTo>
                              <a:lnTo>
                                <a:pt x="47" y="142"/>
                              </a:lnTo>
                              <a:lnTo>
                                <a:pt x="36" y="134"/>
                              </a:lnTo>
                              <a:lnTo>
                                <a:pt x="24" y="125"/>
                              </a:lnTo>
                              <a:lnTo>
                                <a:pt x="15" y="114"/>
                              </a:lnTo>
                              <a:lnTo>
                                <a:pt x="7" y="100"/>
                              </a:lnTo>
                              <a:lnTo>
                                <a:pt x="3" y="85"/>
                              </a:lnTo>
                              <a:lnTo>
                                <a:pt x="2" y="66"/>
                              </a:lnTo>
                              <a:lnTo>
                                <a:pt x="2" y="66"/>
                              </a:lnTo>
                              <a:lnTo>
                                <a:pt x="3" y="51"/>
                              </a:lnTo>
                              <a:lnTo>
                                <a:pt x="9" y="40"/>
                              </a:lnTo>
                              <a:lnTo>
                                <a:pt x="17" y="28"/>
                              </a:lnTo>
                              <a:lnTo>
                                <a:pt x="28" y="17"/>
                              </a:lnTo>
                              <a:lnTo>
                                <a:pt x="41" y="11"/>
                              </a:lnTo>
                              <a:lnTo>
                                <a:pt x="55" y="6"/>
                              </a:lnTo>
                              <a:lnTo>
                                <a:pt x="68" y="2"/>
                              </a:lnTo>
                              <a:lnTo>
                                <a:pt x="83" y="0"/>
                              </a:lnTo>
                              <a:lnTo>
                                <a:pt x="83" y="0"/>
                              </a:lnTo>
                              <a:lnTo>
                                <a:pt x="110" y="2"/>
                              </a:lnTo>
                              <a:lnTo>
                                <a:pt x="130" y="6"/>
                              </a:lnTo>
                              <a:lnTo>
                                <a:pt x="149" y="13"/>
                              </a:lnTo>
                              <a:lnTo>
                                <a:pt x="168" y="23"/>
                              </a:lnTo>
                              <a:lnTo>
                                <a:pt x="172" y="83"/>
                              </a:lnTo>
                              <a:lnTo>
                                <a:pt x="157" y="83"/>
                              </a:lnTo>
                              <a:lnTo>
                                <a:pt x="157" y="83"/>
                              </a:lnTo>
                              <a:lnTo>
                                <a:pt x="153" y="61"/>
                              </a:lnTo>
                              <a:lnTo>
                                <a:pt x="148" y="44"/>
                              </a:lnTo>
                              <a:lnTo>
                                <a:pt x="138" y="30"/>
                              </a:lnTo>
                              <a:lnTo>
                                <a:pt x="129" y="23"/>
                              </a:lnTo>
                              <a:lnTo>
                                <a:pt x="117" y="17"/>
                              </a:lnTo>
                              <a:lnTo>
                                <a:pt x="108" y="13"/>
                              </a:lnTo>
                              <a:lnTo>
                                <a:pt x="94" y="13"/>
                              </a:lnTo>
                              <a:lnTo>
                                <a:pt x="94" y="13"/>
                              </a:lnTo>
                              <a:lnTo>
                                <a:pt x="85" y="11"/>
                              </a:lnTo>
                              <a:lnTo>
                                <a:pt x="75" y="13"/>
                              </a:lnTo>
                              <a:lnTo>
                                <a:pt x="68" y="17"/>
                              </a:lnTo>
                              <a:lnTo>
                                <a:pt x="60" y="21"/>
                              </a:lnTo>
                              <a:lnTo>
                                <a:pt x="55" y="28"/>
                              </a:lnTo>
                              <a:lnTo>
                                <a:pt x="51" y="38"/>
                              </a:lnTo>
                              <a:lnTo>
                                <a:pt x="47" y="45"/>
                              </a:lnTo>
                              <a:lnTo>
                                <a:pt x="47" y="57"/>
                              </a:lnTo>
                              <a:lnTo>
                                <a:pt x="47" y="57"/>
                              </a:lnTo>
                              <a:lnTo>
                                <a:pt x="49" y="64"/>
                              </a:lnTo>
                              <a:lnTo>
                                <a:pt x="53" y="72"/>
                              </a:lnTo>
                              <a:lnTo>
                                <a:pt x="58" y="78"/>
                              </a:lnTo>
                              <a:lnTo>
                                <a:pt x="68" y="81"/>
                              </a:lnTo>
                              <a:lnTo>
                                <a:pt x="87" y="93"/>
                              </a:lnTo>
                              <a:lnTo>
                                <a:pt x="113" y="106"/>
                              </a:lnTo>
                              <a:lnTo>
                                <a:pt x="113" y="106"/>
                              </a:lnTo>
                              <a:lnTo>
                                <a:pt x="134" y="117"/>
                              </a:lnTo>
                              <a:lnTo>
                                <a:pt x="148" y="125"/>
                              </a:lnTo>
                              <a:lnTo>
                                <a:pt x="159" y="134"/>
                              </a:lnTo>
                              <a:lnTo>
                                <a:pt x="168" y="146"/>
                              </a:lnTo>
                              <a:lnTo>
                                <a:pt x="176" y="157"/>
                              </a:lnTo>
                              <a:lnTo>
                                <a:pt x="182" y="174"/>
                              </a:lnTo>
                              <a:lnTo>
                                <a:pt x="185" y="191"/>
                              </a:lnTo>
                              <a:lnTo>
                                <a:pt x="185" y="191"/>
                              </a:lnTo>
                              <a:lnTo>
                                <a:pt x="184" y="203"/>
                              </a:lnTo>
                              <a:lnTo>
                                <a:pt x="180" y="210"/>
                              </a:lnTo>
                              <a:lnTo>
                                <a:pt x="178" y="220"/>
                              </a:lnTo>
                              <a:lnTo>
                                <a:pt x="172" y="227"/>
                              </a:lnTo>
                              <a:lnTo>
                                <a:pt x="161" y="241"/>
                              </a:lnTo>
                              <a:lnTo>
                                <a:pt x="148" y="250"/>
                              </a:lnTo>
                              <a:lnTo>
                                <a:pt x="134" y="256"/>
                              </a:lnTo>
                              <a:lnTo>
                                <a:pt x="119" y="261"/>
                              </a:lnTo>
                              <a:lnTo>
                                <a:pt x="104" y="263"/>
                              </a:lnTo>
                              <a:lnTo>
                                <a:pt x="89" y="265"/>
                              </a:lnTo>
                              <a:lnTo>
                                <a:pt x="89" y="265"/>
                              </a:lnTo>
                              <a:lnTo>
                                <a:pt x="62" y="263"/>
                              </a:lnTo>
                              <a:lnTo>
                                <a:pt x="39" y="258"/>
                              </a:lnTo>
                              <a:lnTo>
                                <a:pt x="19" y="250"/>
                              </a:lnTo>
                              <a:lnTo>
                                <a:pt x="0" y="242"/>
                              </a:lnTo>
                              <a:lnTo>
                                <a:pt x="0" y="170"/>
                              </a:lnTo>
                              <a:lnTo>
                                <a:pt x="0" y="170"/>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4BCD7" id="Freeform 20" o:spid="_x0000_s1026" style="position:absolute;margin-left:410.05pt;margin-top:.3pt;width:3.6pt;height: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" path="m,170r11,l11,170r4,19l21,206r7,16l36,231r11,10l60,246r14,2l93,250r,l100,250r6,-2l113,244r6,-5l123,233r4,-8l130,216r,-10l130,206r,-5l129,195r-4,-6l119,184,102,170,74,157r,l47,142,36,134,24,125,15,114,7,100,3,85,2,66r,l3,51,9,40,17,28,28,17,41,11,55,6,68,2,83,r,l110,2r20,4l149,13r19,10l172,83r-15,l157,83,153,61,148,44,138,30r-9,-7l117,17r-9,-4l94,13r,l85,11,75,13r-7,4l60,21r-5,7l51,38r-4,7l47,57r,l49,64r4,8l58,78r10,3l87,93r26,13l113,106r21,11l148,125r11,9l168,146r8,11l182,174r3,17l185,191r-1,12l180,210r-2,10l172,227r-11,14l148,250r-14,6l119,261r-15,2l89,265r,l62,263,39,258,19,250,,242,,170r,xe" fillcolor="#396" stroked="f">
                <v:path arrowok="t" o:connecttype="custom" o:connectlocs="2718,41958;3707,46647;6920,54792;11615,59482;18288,61209;22984,61703;26196,61209;29409,58988;31386,55533;32128,50843;32128,49609;30892,46647;25208,41958;18288,38749;8897,33073;3707,28136;741,20979;494,16290;2224,9872;6920,4196;13592,1481;20512,0;27185,494;36823,3209;42507,20485;38800,20485;36576,10860;31880,5677;26691,3209;23231,3209;18535,3209;14828,5183;12604,9379;11615,14068;12110,15796;14334,19251;21501,22953;27926,26162;36576,30851;41519,36034;44979,42945;45720,47141;44484,51830;42507,56026;36576,61703;29409,64418;21995,65405;15322,64911;4696,61703;0,41958" o:connectangles="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79744" behindDoc="0" locked="0" layoutInCell="1" allowOverlap="1" wp14:anchorId="2EAB5D96" wp14:editId="7F3209D9">
                <wp:simplePos x="0" y="0"/>
                <wp:positionH relativeFrom="column">
                  <wp:posOffset>5285740</wp:posOffset>
                </wp:positionH>
                <wp:positionV relativeFrom="paragraph">
                  <wp:posOffset>-8890</wp:posOffset>
                </wp:positionV>
                <wp:extent cx="43815" cy="76835"/>
                <wp:effectExtent l="8890" t="635" r="4445" b="8255"/>
                <wp:wrapNone/>
                <wp:docPr id="21"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3815" cy="76835"/>
                        </a:xfrm>
                        <a:custGeom>
                          <a:avLst/>
                          <a:gdLst>
                            <a:gd name="T0" fmla="*/ 0 w 176"/>
                            <a:gd name="T1" fmla="*/ 81 h 312"/>
                            <a:gd name="T2" fmla="*/ 84 w 176"/>
                            <a:gd name="T3" fmla="*/ 0 h 312"/>
                            <a:gd name="T4" fmla="*/ 84 w 176"/>
                            <a:gd name="T5" fmla="*/ 57 h 312"/>
                            <a:gd name="T6" fmla="*/ 159 w 176"/>
                            <a:gd name="T7" fmla="*/ 57 h 312"/>
                            <a:gd name="T8" fmla="*/ 157 w 176"/>
                            <a:gd name="T9" fmla="*/ 81 h 312"/>
                            <a:gd name="T10" fmla="*/ 84 w 176"/>
                            <a:gd name="T11" fmla="*/ 81 h 312"/>
                            <a:gd name="T12" fmla="*/ 84 w 176"/>
                            <a:gd name="T13" fmla="*/ 240 h 312"/>
                            <a:gd name="T14" fmla="*/ 84 w 176"/>
                            <a:gd name="T15" fmla="*/ 240 h 312"/>
                            <a:gd name="T16" fmla="*/ 85 w 176"/>
                            <a:gd name="T17" fmla="*/ 254 h 312"/>
                            <a:gd name="T18" fmla="*/ 89 w 176"/>
                            <a:gd name="T19" fmla="*/ 267 h 312"/>
                            <a:gd name="T20" fmla="*/ 99 w 176"/>
                            <a:gd name="T21" fmla="*/ 276 h 312"/>
                            <a:gd name="T22" fmla="*/ 108 w 176"/>
                            <a:gd name="T23" fmla="*/ 282 h 312"/>
                            <a:gd name="T24" fmla="*/ 116 w 176"/>
                            <a:gd name="T25" fmla="*/ 282 h 312"/>
                            <a:gd name="T26" fmla="*/ 121 w 176"/>
                            <a:gd name="T27" fmla="*/ 284 h 312"/>
                            <a:gd name="T28" fmla="*/ 137 w 176"/>
                            <a:gd name="T29" fmla="*/ 280 h 312"/>
                            <a:gd name="T30" fmla="*/ 154 w 176"/>
                            <a:gd name="T31" fmla="*/ 273 h 312"/>
                            <a:gd name="T32" fmla="*/ 171 w 176"/>
                            <a:gd name="T33" fmla="*/ 259 h 312"/>
                            <a:gd name="T34" fmla="*/ 176 w 176"/>
                            <a:gd name="T35" fmla="*/ 267 h 312"/>
                            <a:gd name="T36" fmla="*/ 176 w 176"/>
                            <a:gd name="T37" fmla="*/ 267 h 312"/>
                            <a:gd name="T38" fmla="*/ 167 w 176"/>
                            <a:gd name="T39" fmla="*/ 278 h 312"/>
                            <a:gd name="T40" fmla="*/ 157 w 176"/>
                            <a:gd name="T41" fmla="*/ 290 h 312"/>
                            <a:gd name="T42" fmla="*/ 146 w 176"/>
                            <a:gd name="T43" fmla="*/ 297 h 312"/>
                            <a:gd name="T44" fmla="*/ 135 w 176"/>
                            <a:gd name="T45" fmla="*/ 303 h 312"/>
                            <a:gd name="T46" fmla="*/ 123 w 176"/>
                            <a:gd name="T47" fmla="*/ 309 h 312"/>
                            <a:gd name="T48" fmla="*/ 110 w 176"/>
                            <a:gd name="T49" fmla="*/ 311 h 312"/>
                            <a:gd name="T50" fmla="*/ 99 w 176"/>
                            <a:gd name="T51" fmla="*/ 312 h 312"/>
                            <a:gd name="T52" fmla="*/ 85 w 176"/>
                            <a:gd name="T53" fmla="*/ 312 h 312"/>
                            <a:gd name="T54" fmla="*/ 74 w 176"/>
                            <a:gd name="T55" fmla="*/ 311 h 312"/>
                            <a:gd name="T56" fmla="*/ 65 w 176"/>
                            <a:gd name="T57" fmla="*/ 307 h 312"/>
                            <a:gd name="T58" fmla="*/ 55 w 176"/>
                            <a:gd name="T59" fmla="*/ 303 h 312"/>
                            <a:gd name="T60" fmla="*/ 46 w 176"/>
                            <a:gd name="T61" fmla="*/ 297 h 312"/>
                            <a:gd name="T62" fmla="*/ 38 w 176"/>
                            <a:gd name="T63" fmla="*/ 290 h 312"/>
                            <a:gd name="T64" fmla="*/ 34 w 176"/>
                            <a:gd name="T65" fmla="*/ 282 h 312"/>
                            <a:gd name="T66" fmla="*/ 31 w 176"/>
                            <a:gd name="T67" fmla="*/ 273 h 312"/>
                            <a:gd name="T68" fmla="*/ 29 w 176"/>
                            <a:gd name="T69" fmla="*/ 261 h 312"/>
                            <a:gd name="T70" fmla="*/ 29 w 176"/>
                            <a:gd name="T71" fmla="*/ 81 h 312"/>
                            <a:gd name="T72" fmla="*/ 0 w 176"/>
                            <a:gd name="T73" fmla="*/ 81 h 312"/>
                            <a:gd name="T74" fmla="*/ 0 w 176"/>
                            <a:gd name="T75" fmla="*/ 81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76" h="312">
                              <a:moveTo>
                                <a:pt x="0" y="81"/>
                              </a:moveTo>
                              <a:lnTo>
                                <a:pt x="84" y="0"/>
                              </a:lnTo>
                              <a:lnTo>
                                <a:pt x="84" y="57"/>
                              </a:lnTo>
                              <a:lnTo>
                                <a:pt x="159" y="57"/>
                              </a:lnTo>
                              <a:lnTo>
                                <a:pt x="157" y="81"/>
                              </a:lnTo>
                              <a:lnTo>
                                <a:pt x="84" y="81"/>
                              </a:lnTo>
                              <a:lnTo>
                                <a:pt x="84" y="240"/>
                              </a:lnTo>
                              <a:lnTo>
                                <a:pt x="84" y="240"/>
                              </a:lnTo>
                              <a:lnTo>
                                <a:pt x="85" y="254"/>
                              </a:lnTo>
                              <a:lnTo>
                                <a:pt x="89" y="267"/>
                              </a:lnTo>
                              <a:lnTo>
                                <a:pt x="99" y="276"/>
                              </a:lnTo>
                              <a:lnTo>
                                <a:pt x="108" y="282"/>
                              </a:lnTo>
                              <a:lnTo>
                                <a:pt x="116" y="282"/>
                              </a:lnTo>
                              <a:lnTo>
                                <a:pt x="121" y="284"/>
                              </a:lnTo>
                              <a:lnTo>
                                <a:pt x="137" y="280"/>
                              </a:lnTo>
                              <a:lnTo>
                                <a:pt x="154" y="273"/>
                              </a:lnTo>
                              <a:lnTo>
                                <a:pt x="171" y="259"/>
                              </a:lnTo>
                              <a:lnTo>
                                <a:pt x="176" y="267"/>
                              </a:lnTo>
                              <a:lnTo>
                                <a:pt x="176" y="267"/>
                              </a:lnTo>
                              <a:lnTo>
                                <a:pt x="167" y="278"/>
                              </a:lnTo>
                              <a:lnTo>
                                <a:pt x="157" y="290"/>
                              </a:lnTo>
                              <a:lnTo>
                                <a:pt x="146" y="297"/>
                              </a:lnTo>
                              <a:lnTo>
                                <a:pt x="135" y="303"/>
                              </a:lnTo>
                              <a:lnTo>
                                <a:pt x="123" y="309"/>
                              </a:lnTo>
                              <a:lnTo>
                                <a:pt x="110" y="311"/>
                              </a:lnTo>
                              <a:lnTo>
                                <a:pt x="99" y="312"/>
                              </a:lnTo>
                              <a:lnTo>
                                <a:pt x="85" y="312"/>
                              </a:lnTo>
                              <a:lnTo>
                                <a:pt x="74" y="311"/>
                              </a:lnTo>
                              <a:lnTo>
                                <a:pt x="65" y="307"/>
                              </a:lnTo>
                              <a:lnTo>
                                <a:pt x="55" y="303"/>
                              </a:lnTo>
                              <a:lnTo>
                                <a:pt x="46" y="297"/>
                              </a:lnTo>
                              <a:lnTo>
                                <a:pt x="38" y="290"/>
                              </a:lnTo>
                              <a:lnTo>
                                <a:pt x="34" y="282"/>
                              </a:lnTo>
                              <a:lnTo>
                                <a:pt x="31" y="273"/>
                              </a:lnTo>
                              <a:lnTo>
                                <a:pt x="29" y="261"/>
                              </a:lnTo>
                              <a:lnTo>
                                <a:pt x="29" y="81"/>
                              </a:lnTo>
                              <a:lnTo>
                                <a:pt x="0" y="81"/>
                              </a:lnTo>
                              <a:lnTo>
                                <a:pt x="0" y="81"/>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87554" id="Freeform 21" o:spid="_x0000_s1026" style="position:absolute;margin-left:416.2pt;margin-top:-.7pt;width:3.45pt;height: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" path="m,81l84,r,57l159,57r-2,24l84,81r,159l84,240r1,14l89,267r10,9l108,282r8,l121,284r16,-4l154,273r17,-14l176,267r,l167,278r-10,12l146,297r-11,6l123,309r-13,2l99,312r-14,l74,311r-9,-4l55,303r-9,-6l38,290r-4,-8l31,273,29,261,29,81,,81r,xe" fillcolor="#396" stroked="f">
                <v:path arrowok="t" o:connecttype="custom" o:connectlocs="0,19948;20912,0;20912,14037;39583,14037;39085,19948;20912,19948;20912,59104;20912,59104;21161,62552;22156,65753;24646,67969;26886,69447;28878,69447;30123,69940;34106,68954;38338,67231;42570,63783;43815,65753;43815,65753;41574,68462;39085,71417;36347,73141;33608,74619;30621,76096;27384,76589;24646,76835;21161,76835;18422,76589;16182,75604;13692,74619;11452,73141;9460,71417;8464,69447;7717,67231;7220,64275;7220,19948;0,19948;0,19948" o:connectangles="0,0,0,0,0,0,0,0,0,0,0,0,0,0,0,0,0,0,0,0,0,0,0,0,0,0,0,0,0,0,0,0,0,0,0,0,0,0"/>
                <o:lock v:ext="edit" aspectratio="t"/>
              </v:shape>
            </w:pict>
          </mc:Fallback>
        </mc:AlternateContent>
      </w:r>
      <w:r>
        <w:rPr>
          <w:noProof/>
          <w:sz w:val="20"/>
        </w:rPr>
        <mc:AlternateContent>
          <mc:Choice Requires="wps">
            <w:drawing>
              <wp:anchor distT="0" distB="0" distL="114300" distR="114300" simplePos="0" relativeHeight="251678720" behindDoc="0" locked="0" layoutInCell="1" allowOverlap="1" wp14:anchorId="3DB0B92D" wp14:editId="3FBCCA31">
                <wp:simplePos x="0" y="0"/>
                <wp:positionH relativeFrom="column">
                  <wp:posOffset>5324475</wp:posOffset>
                </wp:positionH>
                <wp:positionV relativeFrom="paragraph">
                  <wp:posOffset>5080</wp:posOffset>
                </wp:positionV>
                <wp:extent cx="70485" cy="81280"/>
                <wp:effectExtent l="0" t="5080" r="5715" b="8890"/>
                <wp:wrapNone/>
                <wp:docPr id="22" name="Freeform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0485" cy="81280"/>
                        </a:xfrm>
                        <a:custGeom>
                          <a:avLst/>
                          <a:gdLst>
                            <a:gd name="T0" fmla="*/ 218 w 285"/>
                            <a:gd name="T1" fmla="*/ 51 h 329"/>
                            <a:gd name="T2" fmla="*/ 222 w 285"/>
                            <a:gd name="T3" fmla="*/ 38 h 329"/>
                            <a:gd name="T4" fmla="*/ 218 w 285"/>
                            <a:gd name="T5" fmla="*/ 20 h 329"/>
                            <a:gd name="T6" fmla="*/ 205 w 285"/>
                            <a:gd name="T7" fmla="*/ 11 h 329"/>
                            <a:gd name="T8" fmla="*/ 177 w 285"/>
                            <a:gd name="T9" fmla="*/ 7 h 329"/>
                            <a:gd name="T10" fmla="*/ 285 w 285"/>
                            <a:gd name="T11" fmla="*/ 0 h 329"/>
                            <a:gd name="T12" fmla="*/ 285 w 285"/>
                            <a:gd name="T13" fmla="*/ 9 h 329"/>
                            <a:gd name="T14" fmla="*/ 266 w 285"/>
                            <a:gd name="T15" fmla="*/ 13 h 329"/>
                            <a:gd name="T16" fmla="*/ 253 w 285"/>
                            <a:gd name="T17" fmla="*/ 22 h 329"/>
                            <a:gd name="T18" fmla="*/ 241 w 285"/>
                            <a:gd name="T19" fmla="*/ 38 h 329"/>
                            <a:gd name="T20" fmla="*/ 145 w 285"/>
                            <a:gd name="T21" fmla="*/ 267 h 329"/>
                            <a:gd name="T22" fmla="*/ 137 w 285"/>
                            <a:gd name="T23" fmla="*/ 284 h 329"/>
                            <a:gd name="T24" fmla="*/ 122 w 285"/>
                            <a:gd name="T25" fmla="*/ 309 h 329"/>
                            <a:gd name="T26" fmla="*/ 105 w 285"/>
                            <a:gd name="T27" fmla="*/ 324 h 329"/>
                            <a:gd name="T28" fmla="*/ 90 w 285"/>
                            <a:gd name="T29" fmla="*/ 329 h 329"/>
                            <a:gd name="T30" fmla="*/ 74 w 285"/>
                            <a:gd name="T31" fmla="*/ 327 h 329"/>
                            <a:gd name="T32" fmla="*/ 63 w 285"/>
                            <a:gd name="T33" fmla="*/ 320 h 329"/>
                            <a:gd name="T34" fmla="*/ 55 w 285"/>
                            <a:gd name="T35" fmla="*/ 309 h 329"/>
                            <a:gd name="T36" fmla="*/ 50 w 285"/>
                            <a:gd name="T37" fmla="*/ 295 h 329"/>
                            <a:gd name="T38" fmla="*/ 50 w 285"/>
                            <a:gd name="T39" fmla="*/ 288 h 329"/>
                            <a:gd name="T40" fmla="*/ 54 w 285"/>
                            <a:gd name="T41" fmla="*/ 273 h 329"/>
                            <a:gd name="T42" fmla="*/ 63 w 285"/>
                            <a:gd name="T43" fmla="*/ 261 h 329"/>
                            <a:gd name="T44" fmla="*/ 76 w 285"/>
                            <a:gd name="T45" fmla="*/ 257 h 329"/>
                            <a:gd name="T46" fmla="*/ 90 w 285"/>
                            <a:gd name="T47" fmla="*/ 261 h 329"/>
                            <a:gd name="T48" fmla="*/ 97 w 285"/>
                            <a:gd name="T49" fmla="*/ 269 h 329"/>
                            <a:gd name="T50" fmla="*/ 110 w 285"/>
                            <a:gd name="T51" fmla="*/ 290 h 329"/>
                            <a:gd name="T52" fmla="*/ 116 w 285"/>
                            <a:gd name="T53" fmla="*/ 291 h 329"/>
                            <a:gd name="T54" fmla="*/ 126 w 285"/>
                            <a:gd name="T55" fmla="*/ 280 h 329"/>
                            <a:gd name="T56" fmla="*/ 38 w 285"/>
                            <a:gd name="T57" fmla="*/ 49 h 329"/>
                            <a:gd name="T58" fmla="*/ 33 w 285"/>
                            <a:gd name="T59" fmla="*/ 36 h 329"/>
                            <a:gd name="T60" fmla="*/ 21 w 285"/>
                            <a:gd name="T61" fmla="*/ 19 h 329"/>
                            <a:gd name="T62" fmla="*/ 10 w 285"/>
                            <a:gd name="T63" fmla="*/ 11 h 329"/>
                            <a:gd name="T64" fmla="*/ 0 w 285"/>
                            <a:gd name="T65" fmla="*/ 0 h 329"/>
                            <a:gd name="T66" fmla="*/ 131 w 285"/>
                            <a:gd name="T67" fmla="*/ 9 h 329"/>
                            <a:gd name="T68" fmla="*/ 118 w 285"/>
                            <a:gd name="T69" fmla="*/ 9 h 329"/>
                            <a:gd name="T70" fmla="*/ 105 w 285"/>
                            <a:gd name="T71" fmla="*/ 13 h 329"/>
                            <a:gd name="T72" fmla="*/ 95 w 285"/>
                            <a:gd name="T73" fmla="*/ 22 h 329"/>
                            <a:gd name="T74" fmla="*/ 99 w 285"/>
                            <a:gd name="T75" fmla="*/ 43 h 329"/>
                            <a:gd name="T76" fmla="*/ 162 w 285"/>
                            <a:gd name="T77" fmla="*/ 197 h 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85" h="329">
                              <a:moveTo>
                                <a:pt x="162" y="197"/>
                              </a:moveTo>
                              <a:lnTo>
                                <a:pt x="218" y="51"/>
                              </a:lnTo>
                              <a:lnTo>
                                <a:pt x="218" y="51"/>
                              </a:lnTo>
                              <a:lnTo>
                                <a:pt x="222" y="38"/>
                              </a:lnTo>
                              <a:lnTo>
                                <a:pt x="222" y="28"/>
                              </a:lnTo>
                              <a:lnTo>
                                <a:pt x="218" y="20"/>
                              </a:lnTo>
                              <a:lnTo>
                                <a:pt x="213" y="15"/>
                              </a:lnTo>
                              <a:lnTo>
                                <a:pt x="205" y="11"/>
                              </a:lnTo>
                              <a:lnTo>
                                <a:pt x="196" y="7"/>
                              </a:lnTo>
                              <a:lnTo>
                                <a:pt x="177" y="7"/>
                              </a:lnTo>
                              <a:lnTo>
                                <a:pt x="179" y="0"/>
                              </a:lnTo>
                              <a:lnTo>
                                <a:pt x="285" y="0"/>
                              </a:lnTo>
                              <a:lnTo>
                                <a:pt x="285" y="9"/>
                              </a:lnTo>
                              <a:lnTo>
                                <a:pt x="285" y="9"/>
                              </a:lnTo>
                              <a:lnTo>
                                <a:pt x="271" y="11"/>
                              </a:lnTo>
                              <a:lnTo>
                                <a:pt x="266" y="13"/>
                              </a:lnTo>
                              <a:lnTo>
                                <a:pt x="258" y="17"/>
                              </a:lnTo>
                              <a:lnTo>
                                <a:pt x="253" y="22"/>
                              </a:lnTo>
                              <a:lnTo>
                                <a:pt x="247" y="28"/>
                              </a:lnTo>
                              <a:lnTo>
                                <a:pt x="241" y="38"/>
                              </a:lnTo>
                              <a:lnTo>
                                <a:pt x="235" y="51"/>
                              </a:lnTo>
                              <a:lnTo>
                                <a:pt x="145" y="267"/>
                              </a:lnTo>
                              <a:lnTo>
                                <a:pt x="145" y="267"/>
                              </a:lnTo>
                              <a:lnTo>
                                <a:pt x="137" y="284"/>
                              </a:lnTo>
                              <a:lnTo>
                                <a:pt x="129" y="297"/>
                              </a:lnTo>
                              <a:lnTo>
                                <a:pt x="122" y="309"/>
                              </a:lnTo>
                              <a:lnTo>
                                <a:pt x="112" y="318"/>
                              </a:lnTo>
                              <a:lnTo>
                                <a:pt x="105" y="324"/>
                              </a:lnTo>
                              <a:lnTo>
                                <a:pt x="97" y="327"/>
                              </a:lnTo>
                              <a:lnTo>
                                <a:pt x="90" y="329"/>
                              </a:lnTo>
                              <a:lnTo>
                                <a:pt x="82" y="329"/>
                              </a:lnTo>
                              <a:lnTo>
                                <a:pt x="74" y="327"/>
                              </a:lnTo>
                              <a:lnTo>
                                <a:pt x="69" y="326"/>
                              </a:lnTo>
                              <a:lnTo>
                                <a:pt x="63" y="320"/>
                              </a:lnTo>
                              <a:lnTo>
                                <a:pt x="59" y="316"/>
                              </a:lnTo>
                              <a:lnTo>
                                <a:pt x="55" y="309"/>
                              </a:lnTo>
                              <a:lnTo>
                                <a:pt x="52" y="303"/>
                              </a:lnTo>
                              <a:lnTo>
                                <a:pt x="50" y="295"/>
                              </a:lnTo>
                              <a:lnTo>
                                <a:pt x="50" y="288"/>
                              </a:lnTo>
                              <a:lnTo>
                                <a:pt x="50" y="288"/>
                              </a:lnTo>
                              <a:lnTo>
                                <a:pt x="50" y="278"/>
                              </a:lnTo>
                              <a:lnTo>
                                <a:pt x="54" y="273"/>
                              </a:lnTo>
                              <a:lnTo>
                                <a:pt x="57" y="267"/>
                              </a:lnTo>
                              <a:lnTo>
                                <a:pt x="63" y="261"/>
                              </a:lnTo>
                              <a:lnTo>
                                <a:pt x="69" y="259"/>
                              </a:lnTo>
                              <a:lnTo>
                                <a:pt x="76" y="257"/>
                              </a:lnTo>
                              <a:lnTo>
                                <a:pt x="82" y="259"/>
                              </a:lnTo>
                              <a:lnTo>
                                <a:pt x="90" y="261"/>
                              </a:lnTo>
                              <a:lnTo>
                                <a:pt x="90" y="261"/>
                              </a:lnTo>
                              <a:lnTo>
                                <a:pt x="97" y="269"/>
                              </a:lnTo>
                              <a:lnTo>
                                <a:pt x="103" y="276"/>
                              </a:lnTo>
                              <a:lnTo>
                                <a:pt x="110" y="290"/>
                              </a:lnTo>
                              <a:lnTo>
                                <a:pt x="114" y="291"/>
                              </a:lnTo>
                              <a:lnTo>
                                <a:pt x="116" y="291"/>
                              </a:lnTo>
                              <a:lnTo>
                                <a:pt x="118" y="290"/>
                              </a:lnTo>
                              <a:lnTo>
                                <a:pt x="126" y="280"/>
                              </a:lnTo>
                              <a:lnTo>
                                <a:pt x="135" y="261"/>
                              </a:lnTo>
                              <a:lnTo>
                                <a:pt x="38" y="49"/>
                              </a:lnTo>
                              <a:lnTo>
                                <a:pt x="38" y="49"/>
                              </a:lnTo>
                              <a:lnTo>
                                <a:pt x="33" y="36"/>
                              </a:lnTo>
                              <a:lnTo>
                                <a:pt x="27" y="22"/>
                              </a:lnTo>
                              <a:lnTo>
                                <a:pt x="21" y="19"/>
                              </a:lnTo>
                              <a:lnTo>
                                <a:pt x="16" y="13"/>
                              </a:lnTo>
                              <a:lnTo>
                                <a:pt x="10" y="11"/>
                              </a:lnTo>
                              <a:lnTo>
                                <a:pt x="2" y="9"/>
                              </a:lnTo>
                              <a:lnTo>
                                <a:pt x="0" y="0"/>
                              </a:lnTo>
                              <a:lnTo>
                                <a:pt x="131" y="0"/>
                              </a:lnTo>
                              <a:lnTo>
                                <a:pt x="131" y="9"/>
                              </a:lnTo>
                              <a:lnTo>
                                <a:pt x="131" y="9"/>
                              </a:lnTo>
                              <a:lnTo>
                                <a:pt x="118" y="9"/>
                              </a:lnTo>
                              <a:lnTo>
                                <a:pt x="112" y="9"/>
                              </a:lnTo>
                              <a:lnTo>
                                <a:pt x="105" y="13"/>
                              </a:lnTo>
                              <a:lnTo>
                                <a:pt x="99" y="17"/>
                              </a:lnTo>
                              <a:lnTo>
                                <a:pt x="95" y="22"/>
                              </a:lnTo>
                              <a:lnTo>
                                <a:pt x="95" y="32"/>
                              </a:lnTo>
                              <a:lnTo>
                                <a:pt x="99" y="43"/>
                              </a:lnTo>
                              <a:lnTo>
                                <a:pt x="162" y="197"/>
                              </a:lnTo>
                              <a:lnTo>
                                <a:pt x="162" y="197"/>
                              </a:lnTo>
                              <a:close/>
                            </a:path>
                          </a:pathLst>
                        </a:custGeom>
                        <a:solidFill>
                          <a:srgbClr val="3399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5E95C" id="Freeform 22" o:spid="_x0000_s1026" style="position:absolute;margin-left:419.25pt;margin-top:.4pt;width:5.55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5,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" path="m162,197l218,51r,l222,38r,-10l218,20r-5,-5l205,11,196,7r-19,l179,,285,r,9l285,9r-14,2l266,13r-8,4l253,22r-6,6l241,38r-6,13l145,267r,l137,284r-8,13l122,309r-10,9l105,324r-8,3l90,329r-8,l74,327r-5,-1l63,320r-4,-4l55,309r-3,-6l50,295r,-7l50,288r,-10l54,273r3,-6l63,261r6,-2l76,257r6,2l90,261r,l97,269r6,7l110,290r4,1l116,291r2,-1l126,280r9,-19l38,49r,l33,36,27,22,21,19,16,13,10,11,2,9,,,131,r,9l131,9r-13,l112,9r-7,4l99,17r-4,5l95,32r4,11l162,197r,xe" fillcolor="#396" stroked="f">
                <v:path arrowok="t" o:connecttype="custom" o:connectlocs="53915,12600;54904,9388;53915,4941;50700,2718;43775,1729;70485,0;70485,2223;65786,3212;62571,5435;59603,9388;35861,65963;33882,70163;30173,76339;25968,80045;22258,81280;18301,80786;15581,79057;13602,76339;12366,72880;12366,71151;13355,67445;15581,64480;18796,63492;22258,64480;23990,66457;27205,71645;28689,71892;31162,69174;9398,12106;8161,8894;5194,4694;2473,2718;0,0;32398,2223;29183,2223;25968,3212;23495,5435;24484,10623;40065,48669" o:connectangles="0,0,0,0,0,0,0,0,0,0,0,0,0,0,0,0,0,0,0,0,0,0,0,0,0,0,0,0,0,0,0,0,0,0,0,0,0,0,0"/>
                <o:lock v:ext="edit" aspectratio="t"/>
              </v:shape>
            </w:pict>
          </mc:Fallback>
        </mc:AlternateContent>
      </w:r>
    </w:p>
    <w:p w14:paraId="5A79028F" w14:textId="77777777" w:rsidR="008121B7" w:rsidRDefault="008121B7" w:rsidP="008121B7">
      <w:pPr>
        <w:jc w:val="right"/>
        <w:rPr>
          <w:sz w:val="20"/>
        </w:rPr>
      </w:pPr>
      <w:r>
        <w:rPr>
          <w:noProof/>
          <w:sz w:val="20"/>
        </w:rPr>
        <mc:AlternateContent>
          <mc:Choice Requires="wps">
            <w:drawing>
              <wp:anchor distT="0" distB="0" distL="114300" distR="114300" simplePos="0" relativeHeight="251677696" behindDoc="0" locked="0" layoutInCell="1" allowOverlap="1" wp14:anchorId="48A58148" wp14:editId="105D8BF0">
                <wp:simplePos x="0" y="0"/>
                <wp:positionH relativeFrom="column">
                  <wp:posOffset>5430520</wp:posOffset>
                </wp:positionH>
                <wp:positionV relativeFrom="paragraph">
                  <wp:posOffset>56515</wp:posOffset>
                </wp:positionV>
                <wp:extent cx="55880" cy="60960"/>
                <wp:effectExtent l="1270" t="8890" r="0" b="635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60960"/>
                        </a:xfrm>
                        <a:custGeom>
                          <a:avLst/>
                          <a:gdLst>
                            <a:gd name="T0" fmla="*/ 201 w 227"/>
                            <a:gd name="T1" fmla="*/ 65 h 245"/>
                            <a:gd name="T2" fmla="*/ 201 w 227"/>
                            <a:gd name="T3" fmla="*/ 42 h 245"/>
                            <a:gd name="T4" fmla="*/ 195 w 227"/>
                            <a:gd name="T5" fmla="*/ 29 h 245"/>
                            <a:gd name="T6" fmla="*/ 182 w 227"/>
                            <a:gd name="T7" fmla="*/ 19 h 245"/>
                            <a:gd name="T8" fmla="*/ 163 w 227"/>
                            <a:gd name="T9" fmla="*/ 17 h 245"/>
                            <a:gd name="T10" fmla="*/ 144 w 227"/>
                            <a:gd name="T11" fmla="*/ 19 h 245"/>
                            <a:gd name="T12" fmla="*/ 127 w 227"/>
                            <a:gd name="T13" fmla="*/ 27 h 245"/>
                            <a:gd name="T14" fmla="*/ 119 w 227"/>
                            <a:gd name="T15" fmla="*/ 31 h 245"/>
                            <a:gd name="T16" fmla="*/ 110 w 227"/>
                            <a:gd name="T17" fmla="*/ 42 h 245"/>
                            <a:gd name="T18" fmla="*/ 106 w 227"/>
                            <a:gd name="T19" fmla="*/ 50 h 245"/>
                            <a:gd name="T20" fmla="*/ 106 w 227"/>
                            <a:gd name="T21" fmla="*/ 65 h 245"/>
                            <a:gd name="T22" fmla="*/ 117 w 227"/>
                            <a:gd name="T23" fmla="*/ 78 h 245"/>
                            <a:gd name="T24" fmla="*/ 140 w 227"/>
                            <a:gd name="T25" fmla="*/ 91 h 245"/>
                            <a:gd name="T26" fmla="*/ 159 w 227"/>
                            <a:gd name="T27" fmla="*/ 103 h 245"/>
                            <a:gd name="T28" fmla="*/ 170 w 227"/>
                            <a:gd name="T29" fmla="*/ 110 h 245"/>
                            <a:gd name="T30" fmla="*/ 186 w 227"/>
                            <a:gd name="T31" fmla="*/ 125 h 245"/>
                            <a:gd name="T32" fmla="*/ 191 w 227"/>
                            <a:gd name="T33" fmla="*/ 133 h 245"/>
                            <a:gd name="T34" fmla="*/ 199 w 227"/>
                            <a:gd name="T35" fmla="*/ 150 h 245"/>
                            <a:gd name="T36" fmla="*/ 197 w 227"/>
                            <a:gd name="T37" fmla="*/ 175 h 245"/>
                            <a:gd name="T38" fmla="*/ 191 w 227"/>
                            <a:gd name="T39" fmla="*/ 188 h 245"/>
                            <a:gd name="T40" fmla="*/ 170 w 227"/>
                            <a:gd name="T41" fmla="*/ 212 h 245"/>
                            <a:gd name="T42" fmla="*/ 155 w 227"/>
                            <a:gd name="T43" fmla="*/ 224 h 245"/>
                            <a:gd name="T44" fmla="*/ 119 w 227"/>
                            <a:gd name="T45" fmla="*/ 239 h 245"/>
                            <a:gd name="T46" fmla="*/ 74 w 227"/>
                            <a:gd name="T47" fmla="*/ 245 h 245"/>
                            <a:gd name="T48" fmla="*/ 51 w 227"/>
                            <a:gd name="T49" fmla="*/ 243 h 245"/>
                            <a:gd name="T50" fmla="*/ 15 w 227"/>
                            <a:gd name="T51" fmla="*/ 235 h 245"/>
                            <a:gd name="T52" fmla="*/ 0 w 227"/>
                            <a:gd name="T53" fmla="*/ 230 h 245"/>
                            <a:gd name="T54" fmla="*/ 7 w 227"/>
                            <a:gd name="T55" fmla="*/ 175 h 245"/>
                            <a:gd name="T56" fmla="*/ 26 w 227"/>
                            <a:gd name="T57" fmla="*/ 169 h 245"/>
                            <a:gd name="T58" fmla="*/ 28 w 227"/>
                            <a:gd name="T59" fmla="*/ 197 h 245"/>
                            <a:gd name="T60" fmla="*/ 38 w 227"/>
                            <a:gd name="T61" fmla="*/ 214 h 245"/>
                            <a:gd name="T62" fmla="*/ 53 w 227"/>
                            <a:gd name="T63" fmla="*/ 224 h 245"/>
                            <a:gd name="T64" fmla="*/ 74 w 227"/>
                            <a:gd name="T65" fmla="*/ 226 h 245"/>
                            <a:gd name="T66" fmla="*/ 87 w 227"/>
                            <a:gd name="T67" fmla="*/ 224 h 245"/>
                            <a:gd name="T68" fmla="*/ 108 w 227"/>
                            <a:gd name="T69" fmla="*/ 218 h 245"/>
                            <a:gd name="T70" fmla="*/ 117 w 227"/>
                            <a:gd name="T71" fmla="*/ 214 h 245"/>
                            <a:gd name="T72" fmla="*/ 131 w 227"/>
                            <a:gd name="T73" fmla="*/ 201 h 245"/>
                            <a:gd name="T74" fmla="*/ 140 w 227"/>
                            <a:gd name="T75" fmla="*/ 184 h 245"/>
                            <a:gd name="T76" fmla="*/ 142 w 227"/>
                            <a:gd name="T77" fmla="*/ 178 h 245"/>
                            <a:gd name="T78" fmla="*/ 140 w 227"/>
                            <a:gd name="T79" fmla="*/ 167 h 245"/>
                            <a:gd name="T80" fmla="*/ 138 w 227"/>
                            <a:gd name="T81" fmla="*/ 161 h 245"/>
                            <a:gd name="T82" fmla="*/ 123 w 227"/>
                            <a:gd name="T83" fmla="*/ 148 h 245"/>
                            <a:gd name="T84" fmla="*/ 96 w 227"/>
                            <a:gd name="T85" fmla="*/ 131 h 245"/>
                            <a:gd name="T86" fmla="*/ 62 w 227"/>
                            <a:gd name="T87" fmla="*/ 106 h 245"/>
                            <a:gd name="T88" fmla="*/ 55 w 227"/>
                            <a:gd name="T89" fmla="*/ 97 h 245"/>
                            <a:gd name="T90" fmla="*/ 49 w 227"/>
                            <a:gd name="T91" fmla="*/ 80 h 245"/>
                            <a:gd name="T92" fmla="*/ 53 w 227"/>
                            <a:gd name="T93" fmla="*/ 59 h 245"/>
                            <a:gd name="T94" fmla="*/ 59 w 227"/>
                            <a:gd name="T95" fmla="*/ 46 h 245"/>
                            <a:gd name="T96" fmla="*/ 77 w 227"/>
                            <a:gd name="T97" fmla="*/ 25 h 245"/>
                            <a:gd name="T98" fmla="*/ 91 w 227"/>
                            <a:gd name="T99" fmla="*/ 15 h 245"/>
                            <a:gd name="T100" fmla="*/ 123 w 227"/>
                            <a:gd name="T101" fmla="*/ 4 h 245"/>
                            <a:gd name="T102" fmla="*/ 165 w 227"/>
                            <a:gd name="T103" fmla="*/ 0 h 245"/>
                            <a:gd name="T104" fmla="*/ 184 w 227"/>
                            <a:gd name="T105" fmla="*/ 0 h 245"/>
                            <a:gd name="T106" fmla="*/ 214 w 227"/>
                            <a:gd name="T107" fmla="*/ 6 h 245"/>
                            <a:gd name="T108" fmla="*/ 227 w 227"/>
                            <a:gd name="T109" fmla="*/ 10 h 245"/>
                            <a:gd name="T110" fmla="*/ 220 w 227"/>
                            <a:gd name="T111" fmla="*/ 63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27" h="245">
                              <a:moveTo>
                                <a:pt x="201" y="65"/>
                              </a:moveTo>
                              <a:lnTo>
                                <a:pt x="201" y="65"/>
                              </a:lnTo>
                              <a:lnTo>
                                <a:pt x="201" y="53"/>
                              </a:lnTo>
                              <a:lnTo>
                                <a:pt x="201" y="42"/>
                              </a:lnTo>
                              <a:lnTo>
                                <a:pt x="199" y="34"/>
                              </a:lnTo>
                              <a:lnTo>
                                <a:pt x="195" y="29"/>
                              </a:lnTo>
                              <a:lnTo>
                                <a:pt x="189" y="23"/>
                              </a:lnTo>
                              <a:lnTo>
                                <a:pt x="182" y="19"/>
                              </a:lnTo>
                              <a:lnTo>
                                <a:pt x="172" y="19"/>
                              </a:lnTo>
                              <a:lnTo>
                                <a:pt x="163" y="17"/>
                              </a:lnTo>
                              <a:lnTo>
                                <a:pt x="163" y="17"/>
                              </a:lnTo>
                              <a:lnTo>
                                <a:pt x="144" y="19"/>
                              </a:lnTo>
                              <a:lnTo>
                                <a:pt x="134" y="23"/>
                              </a:lnTo>
                              <a:lnTo>
                                <a:pt x="127" y="27"/>
                              </a:lnTo>
                              <a:lnTo>
                                <a:pt x="127" y="27"/>
                              </a:lnTo>
                              <a:lnTo>
                                <a:pt x="119" y="31"/>
                              </a:lnTo>
                              <a:lnTo>
                                <a:pt x="113" y="36"/>
                              </a:lnTo>
                              <a:lnTo>
                                <a:pt x="110" y="42"/>
                              </a:lnTo>
                              <a:lnTo>
                                <a:pt x="106" y="50"/>
                              </a:lnTo>
                              <a:lnTo>
                                <a:pt x="106" y="50"/>
                              </a:lnTo>
                              <a:lnTo>
                                <a:pt x="104" y="57"/>
                              </a:lnTo>
                              <a:lnTo>
                                <a:pt x="106" y="65"/>
                              </a:lnTo>
                              <a:lnTo>
                                <a:pt x="110" y="72"/>
                              </a:lnTo>
                              <a:lnTo>
                                <a:pt x="117" y="78"/>
                              </a:lnTo>
                              <a:lnTo>
                                <a:pt x="117" y="78"/>
                              </a:lnTo>
                              <a:lnTo>
                                <a:pt x="140" y="91"/>
                              </a:lnTo>
                              <a:lnTo>
                                <a:pt x="150" y="97"/>
                              </a:lnTo>
                              <a:lnTo>
                                <a:pt x="159" y="103"/>
                              </a:lnTo>
                              <a:lnTo>
                                <a:pt x="159" y="103"/>
                              </a:lnTo>
                              <a:lnTo>
                                <a:pt x="170" y="110"/>
                              </a:lnTo>
                              <a:lnTo>
                                <a:pt x="180" y="118"/>
                              </a:lnTo>
                              <a:lnTo>
                                <a:pt x="186" y="125"/>
                              </a:lnTo>
                              <a:lnTo>
                                <a:pt x="191" y="133"/>
                              </a:lnTo>
                              <a:lnTo>
                                <a:pt x="191" y="133"/>
                              </a:lnTo>
                              <a:lnTo>
                                <a:pt x="197" y="140"/>
                              </a:lnTo>
                              <a:lnTo>
                                <a:pt x="199" y="150"/>
                              </a:lnTo>
                              <a:lnTo>
                                <a:pt x="199" y="161"/>
                              </a:lnTo>
                              <a:lnTo>
                                <a:pt x="197" y="175"/>
                              </a:lnTo>
                              <a:lnTo>
                                <a:pt x="197" y="175"/>
                              </a:lnTo>
                              <a:lnTo>
                                <a:pt x="191" y="188"/>
                              </a:lnTo>
                              <a:lnTo>
                                <a:pt x="182" y="201"/>
                              </a:lnTo>
                              <a:lnTo>
                                <a:pt x="170" y="212"/>
                              </a:lnTo>
                              <a:lnTo>
                                <a:pt x="155" y="224"/>
                              </a:lnTo>
                              <a:lnTo>
                                <a:pt x="155" y="224"/>
                              </a:lnTo>
                              <a:lnTo>
                                <a:pt x="138" y="231"/>
                              </a:lnTo>
                              <a:lnTo>
                                <a:pt x="119" y="239"/>
                              </a:lnTo>
                              <a:lnTo>
                                <a:pt x="96" y="243"/>
                              </a:lnTo>
                              <a:lnTo>
                                <a:pt x="74" y="245"/>
                              </a:lnTo>
                              <a:lnTo>
                                <a:pt x="74" y="245"/>
                              </a:lnTo>
                              <a:lnTo>
                                <a:pt x="51" y="243"/>
                              </a:lnTo>
                              <a:lnTo>
                                <a:pt x="30" y="241"/>
                              </a:lnTo>
                              <a:lnTo>
                                <a:pt x="15" y="235"/>
                              </a:lnTo>
                              <a:lnTo>
                                <a:pt x="0" y="230"/>
                              </a:lnTo>
                              <a:lnTo>
                                <a:pt x="0" y="230"/>
                              </a:lnTo>
                              <a:lnTo>
                                <a:pt x="4" y="201"/>
                              </a:lnTo>
                              <a:lnTo>
                                <a:pt x="7" y="175"/>
                              </a:lnTo>
                              <a:lnTo>
                                <a:pt x="26" y="169"/>
                              </a:lnTo>
                              <a:lnTo>
                                <a:pt x="26" y="169"/>
                              </a:lnTo>
                              <a:lnTo>
                                <a:pt x="26" y="184"/>
                              </a:lnTo>
                              <a:lnTo>
                                <a:pt x="28" y="197"/>
                              </a:lnTo>
                              <a:lnTo>
                                <a:pt x="32" y="207"/>
                              </a:lnTo>
                              <a:lnTo>
                                <a:pt x="38" y="214"/>
                              </a:lnTo>
                              <a:lnTo>
                                <a:pt x="43" y="220"/>
                              </a:lnTo>
                              <a:lnTo>
                                <a:pt x="53" y="224"/>
                              </a:lnTo>
                              <a:lnTo>
                                <a:pt x="62" y="226"/>
                              </a:lnTo>
                              <a:lnTo>
                                <a:pt x="74" y="226"/>
                              </a:lnTo>
                              <a:lnTo>
                                <a:pt x="74" y="226"/>
                              </a:lnTo>
                              <a:lnTo>
                                <a:pt x="87" y="224"/>
                              </a:lnTo>
                              <a:lnTo>
                                <a:pt x="98" y="222"/>
                              </a:lnTo>
                              <a:lnTo>
                                <a:pt x="108" y="218"/>
                              </a:lnTo>
                              <a:lnTo>
                                <a:pt x="117" y="214"/>
                              </a:lnTo>
                              <a:lnTo>
                                <a:pt x="117" y="214"/>
                              </a:lnTo>
                              <a:lnTo>
                                <a:pt x="125" y="209"/>
                              </a:lnTo>
                              <a:lnTo>
                                <a:pt x="131" y="201"/>
                              </a:lnTo>
                              <a:lnTo>
                                <a:pt x="136" y="194"/>
                              </a:lnTo>
                              <a:lnTo>
                                <a:pt x="140" y="184"/>
                              </a:lnTo>
                              <a:lnTo>
                                <a:pt x="140" y="184"/>
                              </a:lnTo>
                              <a:lnTo>
                                <a:pt x="142" y="178"/>
                              </a:lnTo>
                              <a:lnTo>
                                <a:pt x="142" y="173"/>
                              </a:lnTo>
                              <a:lnTo>
                                <a:pt x="140" y="167"/>
                              </a:lnTo>
                              <a:lnTo>
                                <a:pt x="138" y="161"/>
                              </a:lnTo>
                              <a:lnTo>
                                <a:pt x="138" y="161"/>
                              </a:lnTo>
                              <a:lnTo>
                                <a:pt x="131" y="154"/>
                              </a:lnTo>
                              <a:lnTo>
                                <a:pt x="123" y="148"/>
                              </a:lnTo>
                              <a:lnTo>
                                <a:pt x="96" y="131"/>
                              </a:lnTo>
                              <a:lnTo>
                                <a:pt x="96" y="131"/>
                              </a:lnTo>
                              <a:lnTo>
                                <a:pt x="72" y="116"/>
                              </a:lnTo>
                              <a:lnTo>
                                <a:pt x="62" y="106"/>
                              </a:lnTo>
                              <a:lnTo>
                                <a:pt x="55" y="97"/>
                              </a:lnTo>
                              <a:lnTo>
                                <a:pt x="55" y="97"/>
                              </a:lnTo>
                              <a:lnTo>
                                <a:pt x="51" y="89"/>
                              </a:lnTo>
                              <a:lnTo>
                                <a:pt x="49" y="80"/>
                              </a:lnTo>
                              <a:lnTo>
                                <a:pt x="49" y="70"/>
                              </a:lnTo>
                              <a:lnTo>
                                <a:pt x="53" y="59"/>
                              </a:lnTo>
                              <a:lnTo>
                                <a:pt x="53" y="59"/>
                              </a:lnTo>
                              <a:lnTo>
                                <a:pt x="59" y="46"/>
                              </a:lnTo>
                              <a:lnTo>
                                <a:pt x="66" y="34"/>
                              </a:lnTo>
                              <a:lnTo>
                                <a:pt x="77" y="25"/>
                              </a:lnTo>
                              <a:lnTo>
                                <a:pt x="91" y="15"/>
                              </a:lnTo>
                              <a:lnTo>
                                <a:pt x="91" y="15"/>
                              </a:lnTo>
                              <a:lnTo>
                                <a:pt x="106" y="10"/>
                              </a:lnTo>
                              <a:lnTo>
                                <a:pt x="123" y="4"/>
                              </a:lnTo>
                              <a:lnTo>
                                <a:pt x="142" y="0"/>
                              </a:lnTo>
                              <a:lnTo>
                                <a:pt x="165" y="0"/>
                              </a:lnTo>
                              <a:lnTo>
                                <a:pt x="165" y="0"/>
                              </a:lnTo>
                              <a:lnTo>
                                <a:pt x="184" y="0"/>
                              </a:lnTo>
                              <a:lnTo>
                                <a:pt x="201" y="2"/>
                              </a:lnTo>
                              <a:lnTo>
                                <a:pt x="214" y="6"/>
                              </a:lnTo>
                              <a:lnTo>
                                <a:pt x="227" y="10"/>
                              </a:lnTo>
                              <a:lnTo>
                                <a:pt x="227" y="10"/>
                              </a:lnTo>
                              <a:lnTo>
                                <a:pt x="223" y="32"/>
                              </a:lnTo>
                              <a:lnTo>
                                <a:pt x="220" y="63"/>
                              </a:lnTo>
                              <a:lnTo>
                                <a:pt x="201" y="6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6F2C8" id="Freeform 23" o:spid="_x0000_s1026" style="position:absolute;margin-left:427.6pt;margin-top:4.45pt;width:4.4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" path="m201,65r,l201,53r,-11l199,34r-4,-5l189,23r-7,-4l172,19r-9,-2l163,17r-19,2l134,23r-7,4l127,27r-8,4l113,36r-3,6l106,50r,l104,57r2,8l110,72r7,6l117,78r23,13l150,97r9,6l159,103r11,7l180,118r6,7l191,133r,l197,140r2,10l199,161r-2,14l197,175r-6,13l182,201r-12,11l155,224r,l138,231r-19,8l96,243r-22,2l74,245,51,243,30,241,15,235,,230r,l4,201,7,175r19,-6l26,169r,15l28,197r4,10l38,214r5,6l53,224r9,2l74,226r,l87,224r11,-2l108,218r9,-4l117,214r8,-5l131,201r5,-7l140,184r,l142,178r,-5l140,167r-2,-6l138,161r-7,-7l123,148,96,131r,l72,116,62,106,55,97r,l51,89,49,80r,-10l53,59r,l59,46,66,34,77,25,91,15r,l106,10,123,4,142,r23,l165,r19,l201,2r13,4l227,10r,l223,32r-3,31l201,65xe" fillcolor="black" stroked="f">
                <v:path arrowok="t" o:connecttype="custom" o:connectlocs="49480,16173;49480,10450;48003,7216;44802,4728;40125,4230;35448,4728;31263,6718;29294,7713;27078,10450;26094,12441;26094,16173;28802,19408;34463,22642;39141,25628;41848,27370;45787,31102;47018,33093;48987,37322;48495,43543;47018,46777;41848,52749;38156,55735;29294,59467;18216,60960;12555,60462;3693,58472;0,57228;1723,43543;6400,42050;6893,49017;9354,53247;13047,55735;18216,56232;21417,55735;26586,54242;28802,53247;32248,50012;34463,45782;34956,44289;34463,41552;33971,40059;30279,36825;23632,32595;15262,26375;13539,24135;12062,19905;13047,14680;14524,11446;18955,6220;22401,3732;30279,995;40618,0;45295,0;52680,1493;55880,2488;54157,15675" o:connectangles="0,0,0,0,0,0,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76672" behindDoc="0" locked="0" layoutInCell="1" allowOverlap="1" wp14:anchorId="6FCE356D" wp14:editId="54E47C20">
                <wp:simplePos x="0" y="0"/>
                <wp:positionH relativeFrom="column">
                  <wp:posOffset>5372735</wp:posOffset>
                </wp:positionH>
                <wp:positionV relativeFrom="paragraph">
                  <wp:posOffset>56515</wp:posOffset>
                </wp:positionV>
                <wp:extent cx="58420" cy="60960"/>
                <wp:effectExtent l="635" t="8890" r="7620" b="6350"/>
                <wp:wrapNone/>
                <wp:docPr id="24" name="Freeform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420" cy="60960"/>
                        </a:xfrm>
                        <a:custGeom>
                          <a:avLst/>
                          <a:gdLst>
                            <a:gd name="T0" fmla="*/ 64 w 237"/>
                            <a:gd name="T1" fmla="*/ 120 h 245"/>
                            <a:gd name="T2" fmla="*/ 55 w 237"/>
                            <a:gd name="T3" fmla="*/ 161 h 245"/>
                            <a:gd name="T4" fmla="*/ 58 w 237"/>
                            <a:gd name="T5" fmla="*/ 195 h 245"/>
                            <a:gd name="T6" fmla="*/ 64 w 237"/>
                            <a:gd name="T7" fmla="*/ 207 h 245"/>
                            <a:gd name="T8" fmla="*/ 87 w 237"/>
                            <a:gd name="T9" fmla="*/ 222 h 245"/>
                            <a:gd name="T10" fmla="*/ 102 w 237"/>
                            <a:gd name="T11" fmla="*/ 224 h 245"/>
                            <a:gd name="T12" fmla="*/ 129 w 237"/>
                            <a:gd name="T13" fmla="*/ 220 h 245"/>
                            <a:gd name="T14" fmla="*/ 155 w 237"/>
                            <a:gd name="T15" fmla="*/ 211 h 245"/>
                            <a:gd name="T16" fmla="*/ 174 w 237"/>
                            <a:gd name="T17" fmla="*/ 197 h 245"/>
                            <a:gd name="T18" fmla="*/ 191 w 237"/>
                            <a:gd name="T19" fmla="*/ 180 h 245"/>
                            <a:gd name="T20" fmla="*/ 206 w 237"/>
                            <a:gd name="T21" fmla="*/ 188 h 245"/>
                            <a:gd name="T22" fmla="*/ 172 w 237"/>
                            <a:gd name="T23" fmla="*/ 216 h 245"/>
                            <a:gd name="T24" fmla="*/ 159 w 237"/>
                            <a:gd name="T25" fmla="*/ 226 h 245"/>
                            <a:gd name="T26" fmla="*/ 125 w 237"/>
                            <a:gd name="T27" fmla="*/ 239 h 245"/>
                            <a:gd name="T28" fmla="*/ 87 w 237"/>
                            <a:gd name="T29" fmla="*/ 245 h 245"/>
                            <a:gd name="T30" fmla="*/ 62 w 237"/>
                            <a:gd name="T31" fmla="*/ 243 h 245"/>
                            <a:gd name="T32" fmla="*/ 39 w 237"/>
                            <a:gd name="T33" fmla="*/ 235 h 245"/>
                            <a:gd name="T34" fmla="*/ 22 w 237"/>
                            <a:gd name="T35" fmla="*/ 226 h 245"/>
                            <a:gd name="T36" fmla="*/ 9 w 237"/>
                            <a:gd name="T37" fmla="*/ 211 h 245"/>
                            <a:gd name="T38" fmla="*/ 5 w 237"/>
                            <a:gd name="T39" fmla="*/ 203 h 245"/>
                            <a:gd name="T40" fmla="*/ 2 w 237"/>
                            <a:gd name="T41" fmla="*/ 182 h 245"/>
                            <a:gd name="T42" fmla="*/ 2 w 237"/>
                            <a:gd name="T43" fmla="*/ 159 h 245"/>
                            <a:gd name="T44" fmla="*/ 11 w 237"/>
                            <a:gd name="T45" fmla="*/ 116 h 245"/>
                            <a:gd name="T46" fmla="*/ 21 w 237"/>
                            <a:gd name="T47" fmla="*/ 89 h 245"/>
                            <a:gd name="T48" fmla="*/ 55 w 237"/>
                            <a:gd name="T49" fmla="*/ 46 h 245"/>
                            <a:gd name="T50" fmla="*/ 74 w 237"/>
                            <a:gd name="T51" fmla="*/ 27 h 245"/>
                            <a:gd name="T52" fmla="*/ 115 w 237"/>
                            <a:gd name="T53" fmla="*/ 8 h 245"/>
                            <a:gd name="T54" fmla="*/ 161 w 237"/>
                            <a:gd name="T55" fmla="*/ 0 h 245"/>
                            <a:gd name="T56" fmla="*/ 184 w 237"/>
                            <a:gd name="T57" fmla="*/ 2 h 245"/>
                            <a:gd name="T58" fmla="*/ 201 w 237"/>
                            <a:gd name="T59" fmla="*/ 8 h 245"/>
                            <a:gd name="T60" fmla="*/ 216 w 237"/>
                            <a:gd name="T61" fmla="*/ 17 h 245"/>
                            <a:gd name="T62" fmla="*/ 227 w 237"/>
                            <a:gd name="T63" fmla="*/ 31 h 245"/>
                            <a:gd name="T64" fmla="*/ 231 w 237"/>
                            <a:gd name="T65" fmla="*/ 38 h 245"/>
                            <a:gd name="T66" fmla="*/ 235 w 237"/>
                            <a:gd name="T67" fmla="*/ 57 h 245"/>
                            <a:gd name="T68" fmla="*/ 235 w 237"/>
                            <a:gd name="T69" fmla="*/ 93 h 245"/>
                            <a:gd name="T70" fmla="*/ 64 w 237"/>
                            <a:gd name="T71" fmla="*/ 120 h 245"/>
                            <a:gd name="T72" fmla="*/ 180 w 237"/>
                            <a:gd name="T73" fmla="*/ 101 h 245"/>
                            <a:gd name="T74" fmla="*/ 187 w 237"/>
                            <a:gd name="T75" fmla="*/ 67 h 245"/>
                            <a:gd name="T76" fmla="*/ 185 w 237"/>
                            <a:gd name="T77" fmla="*/ 38 h 245"/>
                            <a:gd name="T78" fmla="*/ 182 w 237"/>
                            <a:gd name="T79" fmla="*/ 29 h 245"/>
                            <a:gd name="T80" fmla="*/ 166 w 237"/>
                            <a:gd name="T81" fmla="*/ 19 h 245"/>
                            <a:gd name="T82" fmla="*/ 155 w 237"/>
                            <a:gd name="T83" fmla="*/ 17 h 245"/>
                            <a:gd name="T84" fmla="*/ 132 w 237"/>
                            <a:gd name="T85" fmla="*/ 23 h 245"/>
                            <a:gd name="T86" fmla="*/ 110 w 237"/>
                            <a:gd name="T87" fmla="*/ 38 h 245"/>
                            <a:gd name="T88" fmla="*/ 98 w 237"/>
                            <a:gd name="T89" fmla="*/ 50 h 245"/>
                            <a:gd name="T90" fmla="*/ 79 w 237"/>
                            <a:gd name="T91" fmla="*/ 80 h 245"/>
                            <a:gd name="T92" fmla="*/ 180 w 237"/>
                            <a:gd name="T93" fmla="*/ 10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7" h="245">
                              <a:moveTo>
                                <a:pt x="64" y="120"/>
                              </a:moveTo>
                              <a:lnTo>
                                <a:pt x="64" y="120"/>
                              </a:lnTo>
                              <a:lnTo>
                                <a:pt x="58" y="140"/>
                              </a:lnTo>
                              <a:lnTo>
                                <a:pt x="55" y="161"/>
                              </a:lnTo>
                              <a:lnTo>
                                <a:pt x="55" y="178"/>
                              </a:lnTo>
                              <a:lnTo>
                                <a:pt x="58" y="195"/>
                              </a:lnTo>
                              <a:lnTo>
                                <a:pt x="58" y="195"/>
                              </a:lnTo>
                              <a:lnTo>
                                <a:pt x="64" y="207"/>
                              </a:lnTo>
                              <a:lnTo>
                                <a:pt x="75" y="216"/>
                              </a:lnTo>
                              <a:lnTo>
                                <a:pt x="87" y="222"/>
                              </a:lnTo>
                              <a:lnTo>
                                <a:pt x="102" y="224"/>
                              </a:lnTo>
                              <a:lnTo>
                                <a:pt x="102" y="224"/>
                              </a:lnTo>
                              <a:lnTo>
                                <a:pt x="115" y="222"/>
                              </a:lnTo>
                              <a:lnTo>
                                <a:pt x="129" y="220"/>
                              </a:lnTo>
                              <a:lnTo>
                                <a:pt x="142" y="216"/>
                              </a:lnTo>
                              <a:lnTo>
                                <a:pt x="155" y="211"/>
                              </a:lnTo>
                              <a:lnTo>
                                <a:pt x="155" y="211"/>
                              </a:lnTo>
                              <a:lnTo>
                                <a:pt x="174" y="197"/>
                              </a:lnTo>
                              <a:lnTo>
                                <a:pt x="184" y="188"/>
                              </a:lnTo>
                              <a:lnTo>
                                <a:pt x="191" y="180"/>
                              </a:lnTo>
                              <a:lnTo>
                                <a:pt x="206" y="188"/>
                              </a:lnTo>
                              <a:lnTo>
                                <a:pt x="206" y="188"/>
                              </a:lnTo>
                              <a:lnTo>
                                <a:pt x="184" y="209"/>
                              </a:lnTo>
                              <a:lnTo>
                                <a:pt x="172" y="216"/>
                              </a:lnTo>
                              <a:lnTo>
                                <a:pt x="159" y="226"/>
                              </a:lnTo>
                              <a:lnTo>
                                <a:pt x="159" y="226"/>
                              </a:lnTo>
                              <a:lnTo>
                                <a:pt x="142" y="233"/>
                              </a:lnTo>
                              <a:lnTo>
                                <a:pt x="125" y="239"/>
                              </a:lnTo>
                              <a:lnTo>
                                <a:pt x="108" y="243"/>
                              </a:lnTo>
                              <a:lnTo>
                                <a:pt x="87" y="245"/>
                              </a:lnTo>
                              <a:lnTo>
                                <a:pt x="87" y="245"/>
                              </a:lnTo>
                              <a:lnTo>
                                <a:pt x="62" y="243"/>
                              </a:lnTo>
                              <a:lnTo>
                                <a:pt x="51" y="239"/>
                              </a:lnTo>
                              <a:lnTo>
                                <a:pt x="39" y="235"/>
                              </a:lnTo>
                              <a:lnTo>
                                <a:pt x="30" y="231"/>
                              </a:lnTo>
                              <a:lnTo>
                                <a:pt x="22" y="226"/>
                              </a:lnTo>
                              <a:lnTo>
                                <a:pt x="15" y="218"/>
                              </a:lnTo>
                              <a:lnTo>
                                <a:pt x="9" y="211"/>
                              </a:lnTo>
                              <a:lnTo>
                                <a:pt x="9" y="211"/>
                              </a:lnTo>
                              <a:lnTo>
                                <a:pt x="5" y="203"/>
                              </a:lnTo>
                              <a:lnTo>
                                <a:pt x="3" y="194"/>
                              </a:lnTo>
                              <a:lnTo>
                                <a:pt x="2" y="182"/>
                              </a:lnTo>
                              <a:lnTo>
                                <a:pt x="0" y="173"/>
                              </a:lnTo>
                              <a:lnTo>
                                <a:pt x="2" y="159"/>
                              </a:lnTo>
                              <a:lnTo>
                                <a:pt x="3" y="146"/>
                              </a:lnTo>
                              <a:lnTo>
                                <a:pt x="11" y="116"/>
                              </a:lnTo>
                              <a:lnTo>
                                <a:pt x="11" y="116"/>
                              </a:lnTo>
                              <a:lnTo>
                                <a:pt x="21" y="89"/>
                              </a:lnTo>
                              <a:lnTo>
                                <a:pt x="36" y="67"/>
                              </a:lnTo>
                              <a:lnTo>
                                <a:pt x="55" y="46"/>
                              </a:lnTo>
                              <a:lnTo>
                                <a:pt x="74" y="27"/>
                              </a:lnTo>
                              <a:lnTo>
                                <a:pt x="74" y="27"/>
                              </a:lnTo>
                              <a:lnTo>
                                <a:pt x="94" y="15"/>
                              </a:lnTo>
                              <a:lnTo>
                                <a:pt x="115" y="8"/>
                              </a:lnTo>
                              <a:lnTo>
                                <a:pt x="136" y="2"/>
                              </a:lnTo>
                              <a:lnTo>
                                <a:pt x="161" y="0"/>
                              </a:lnTo>
                              <a:lnTo>
                                <a:pt x="161" y="0"/>
                              </a:lnTo>
                              <a:lnTo>
                                <a:pt x="184" y="2"/>
                              </a:lnTo>
                              <a:lnTo>
                                <a:pt x="193" y="4"/>
                              </a:lnTo>
                              <a:lnTo>
                                <a:pt x="201" y="8"/>
                              </a:lnTo>
                              <a:lnTo>
                                <a:pt x="210" y="12"/>
                              </a:lnTo>
                              <a:lnTo>
                                <a:pt x="216" y="17"/>
                              </a:lnTo>
                              <a:lnTo>
                                <a:pt x="221" y="23"/>
                              </a:lnTo>
                              <a:lnTo>
                                <a:pt x="227" y="31"/>
                              </a:lnTo>
                              <a:lnTo>
                                <a:pt x="227" y="31"/>
                              </a:lnTo>
                              <a:lnTo>
                                <a:pt x="231" y="38"/>
                              </a:lnTo>
                              <a:lnTo>
                                <a:pt x="235" y="48"/>
                              </a:lnTo>
                              <a:lnTo>
                                <a:pt x="235" y="57"/>
                              </a:lnTo>
                              <a:lnTo>
                                <a:pt x="237" y="68"/>
                              </a:lnTo>
                              <a:lnTo>
                                <a:pt x="235" y="93"/>
                              </a:lnTo>
                              <a:lnTo>
                                <a:pt x="227" y="120"/>
                              </a:lnTo>
                              <a:lnTo>
                                <a:pt x="64" y="120"/>
                              </a:lnTo>
                              <a:close/>
                              <a:moveTo>
                                <a:pt x="180" y="101"/>
                              </a:moveTo>
                              <a:lnTo>
                                <a:pt x="180" y="101"/>
                              </a:lnTo>
                              <a:lnTo>
                                <a:pt x="185" y="84"/>
                              </a:lnTo>
                              <a:lnTo>
                                <a:pt x="187" y="67"/>
                              </a:lnTo>
                              <a:lnTo>
                                <a:pt x="189" y="51"/>
                              </a:lnTo>
                              <a:lnTo>
                                <a:pt x="185" y="38"/>
                              </a:lnTo>
                              <a:lnTo>
                                <a:pt x="185" y="38"/>
                              </a:lnTo>
                              <a:lnTo>
                                <a:pt x="182" y="29"/>
                              </a:lnTo>
                              <a:lnTo>
                                <a:pt x="176" y="23"/>
                              </a:lnTo>
                              <a:lnTo>
                                <a:pt x="166" y="19"/>
                              </a:lnTo>
                              <a:lnTo>
                                <a:pt x="155" y="17"/>
                              </a:lnTo>
                              <a:lnTo>
                                <a:pt x="155" y="17"/>
                              </a:lnTo>
                              <a:lnTo>
                                <a:pt x="144" y="19"/>
                              </a:lnTo>
                              <a:lnTo>
                                <a:pt x="132" y="23"/>
                              </a:lnTo>
                              <a:lnTo>
                                <a:pt x="121" y="29"/>
                              </a:lnTo>
                              <a:lnTo>
                                <a:pt x="110" y="38"/>
                              </a:lnTo>
                              <a:lnTo>
                                <a:pt x="110" y="38"/>
                              </a:lnTo>
                              <a:lnTo>
                                <a:pt x="98" y="50"/>
                              </a:lnTo>
                              <a:lnTo>
                                <a:pt x="89" y="63"/>
                              </a:lnTo>
                              <a:lnTo>
                                <a:pt x="79" y="80"/>
                              </a:lnTo>
                              <a:lnTo>
                                <a:pt x="70" y="101"/>
                              </a:lnTo>
                              <a:lnTo>
                                <a:pt x="180" y="1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108C1" id="Freeform 24" o:spid="_x0000_s1026" style="position:absolute;margin-left:423.05pt;margin-top:4.45pt;width:4.6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" path="m64,120r,l58,140r-3,21l55,178r3,17l58,195r6,12l75,216r12,6l102,224r,l115,222r14,-2l142,216r13,-5l155,211r19,-14l184,188r7,-8l206,188r,l184,209r-12,7l159,226r,l142,233r-17,6l108,243r-21,2l87,245,62,243,51,239,39,235r-9,-4l22,226r-7,-8l9,211r,l5,203,3,194,2,182,,173,2,159,3,146r8,-30l11,116,21,89,36,67,55,46,74,27r,l94,15,115,8,136,2,161,r,l184,2r9,2l201,8r9,4l216,17r5,6l227,31r,l231,38r4,10l235,57r2,11l235,93r-8,27l64,120xm180,101r,l185,84r2,-17l189,51,185,38r,l182,29r-6,-6l166,19,155,17r,l144,19r-12,4l121,29r-11,9l110,38,98,50,89,63,79,80r-9,21l180,101xe" fillcolor="black" stroked="f">
                <v:path arrowok="t" o:connecttype="custom" o:connectlocs="15776,29858;13557,40059;14297,48519;15776,51505;21445,55237;25143,55735;31798,54740;38207,52500;42891,49017;47081,44787;50779,46777;42398,53744;39193,56232;30812,59467;21445,60960;15283,60462;9613,58472;5423,56232;2218,52500;1232,50510;493,45285;493,39562;2711,28863;5176,22145;13557,11446;18241,6718;28347,1991;39686,0;45356,498;49546,1991;53244,4230;55955,7713;56941,9455;57927,14183;57927,23140;15776,29858;44370,25130;46095,16671;45602,9455;44863,7216;40919,4728;38207,4230;32538,5723;27115,9455;24157,12441;19473,19905;44370,25130" o:connectangles="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5648" behindDoc="0" locked="0" layoutInCell="1" allowOverlap="1" wp14:anchorId="5C7AB642" wp14:editId="6AAEEBA0">
                <wp:simplePos x="0" y="0"/>
                <wp:positionH relativeFrom="column">
                  <wp:posOffset>5310505</wp:posOffset>
                </wp:positionH>
                <wp:positionV relativeFrom="paragraph">
                  <wp:posOffset>56515</wp:posOffset>
                </wp:positionV>
                <wp:extent cx="60960" cy="60960"/>
                <wp:effectExtent l="5080" t="8890" r="635" b="6350"/>
                <wp:wrapNone/>
                <wp:docPr id="25"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0960" cy="60960"/>
                        </a:xfrm>
                        <a:custGeom>
                          <a:avLst/>
                          <a:gdLst>
                            <a:gd name="T0" fmla="*/ 204 w 246"/>
                            <a:gd name="T1" fmla="*/ 192 h 245"/>
                            <a:gd name="T2" fmla="*/ 170 w 246"/>
                            <a:gd name="T3" fmla="*/ 220 h 245"/>
                            <a:gd name="T4" fmla="*/ 155 w 246"/>
                            <a:gd name="T5" fmla="*/ 228 h 245"/>
                            <a:gd name="T6" fmla="*/ 125 w 246"/>
                            <a:gd name="T7" fmla="*/ 239 h 245"/>
                            <a:gd name="T8" fmla="*/ 89 w 246"/>
                            <a:gd name="T9" fmla="*/ 245 h 245"/>
                            <a:gd name="T10" fmla="*/ 62 w 246"/>
                            <a:gd name="T11" fmla="*/ 243 h 245"/>
                            <a:gd name="T12" fmla="*/ 34 w 246"/>
                            <a:gd name="T13" fmla="*/ 233 h 245"/>
                            <a:gd name="T14" fmla="*/ 19 w 246"/>
                            <a:gd name="T15" fmla="*/ 222 h 245"/>
                            <a:gd name="T16" fmla="*/ 13 w 246"/>
                            <a:gd name="T17" fmla="*/ 216 h 245"/>
                            <a:gd name="T18" fmla="*/ 3 w 246"/>
                            <a:gd name="T19" fmla="*/ 197 h 245"/>
                            <a:gd name="T20" fmla="*/ 0 w 246"/>
                            <a:gd name="T21" fmla="*/ 175 h 245"/>
                            <a:gd name="T22" fmla="*/ 2 w 246"/>
                            <a:gd name="T23" fmla="*/ 148 h 245"/>
                            <a:gd name="T24" fmla="*/ 7 w 246"/>
                            <a:gd name="T25" fmla="*/ 120 h 245"/>
                            <a:gd name="T26" fmla="*/ 32 w 246"/>
                            <a:gd name="T27" fmla="*/ 70 h 245"/>
                            <a:gd name="T28" fmla="*/ 68 w 246"/>
                            <a:gd name="T29" fmla="*/ 34 h 245"/>
                            <a:gd name="T30" fmla="*/ 79 w 246"/>
                            <a:gd name="T31" fmla="*/ 27 h 245"/>
                            <a:gd name="T32" fmla="*/ 104 w 246"/>
                            <a:gd name="T33" fmla="*/ 14 h 245"/>
                            <a:gd name="T34" fmla="*/ 130 w 246"/>
                            <a:gd name="T35" fmla="*/ 4 h 245"/>
                            <a:gd name="T36" fmla="*/ 170 w 246"/>
                            <a:gd name="T37" fmla="*/ 0 h 245"/>
                            <a:gd name="T38" fmla="*/ 191 w 246"/>
                            <a:gd name="T39" fmla="*/ 0 h 245"/>
                            <a:gd name="T40" fmla="*/ 223 w 246"/>
                            <a:gd name="T41" fmla="*/ 10 h 245"/>
                            <a:gd name="T42" fmla="*/ 235 w 246"/>
                            <a:gd name="T43" fmla="*/ 19 h 245"/>
                            <a:gd name="T44" fmla="*/ 244 w 246"/>
                            <a:gd name="T45" fmla="*/ 32 h 245"/>
                            <a:gd name="T46" fmla="*/ 244 w 246"/>
                            <a:gd name="T47" fmla="*/ 50 h 245"/>
                            <a:gd name="T48" fmla="*/ 240 w 246"/>
                            <a:gd name="T49" fmla="*/ 57 h 245"/>
                            <a:gd name="T50" fmla="*/ 227 w 246"/>
                            <a:gd name="T51" fmla="*/ 68 h 245"/>
                            <a:gd name="T52" fmla="*/ 219 w 246"/>
                            <a:gd name="T53" fmla="*/ 70 h 245"/>
                            <a:gd name="T54" fmla="*/ 206 w 246"/>
                            <a:gd name="T55" fmla="*/ 65 h 245"/>
                            <a:gd name="T56" fmla="*/ 202 w 246"/>
                            <a:gd name="T57" fmla="*/ 53 h 245"/>
                            <a:gd name="T58" fmla="*/ 199 w 246"/>
                            <a:gd name="T59" fmla="*/ 42 h 245"/>
                            <a:gd name="T60" fmla="*/ 189 w 246"/>
                            <a:gd name="T61" fmla="*/ 25 h 245"/>
                            <a:gd name="T62" fmla="*/ 180 w 246"/>
                            <a:gd name="T63" fmla="*/ 19 h 245"/>
                            <a:gd name="T64" fmla="*/ 166 w 246"/>
                            <a:gd name="T65" fmla="*/ 17 h 245"/>
                            <a:gd name="T66" fmla="*/ 136 w 246"/>
                            <a:gd name="T67" fmla="*/ 25 h 245"/>
                            <a:gd name="T68" fmla="*/ 108 w 246"/>
                            <a:gd name="T69" fmla="*/ 46 h 245"/>
                            <a:gd name="T70" fmla="*/ 94 w 246"/>
                            <a:gd name="T71" fmla="*/ 59 h 245"/>
                            <a:gd name="T72" fmla="*/ 72 w 246"/>
                            <a:gd name="T73" fmla="*/ 95 h 245"/>
                            <a:gd name="T74" fmla="*/ 62 w 246"/>
                            <a:gd name="T75" fmla="*/ 120 h 245"/>
                            <a:gd name="T76" fmla="*/ 55 w 246"/>
                            <a:gd name="T77" fmla="*/ 161 h 245"/>
                            <a:gd name="T78" fmla="*/ 58 w 246"/>
                            <a:gd name="T79" fmla="*/ 194 h 245"/>
                            <a:gd name="T80" fmla="*/ 60 w 246"/>
                            <a:gd name="T81" fmla="*/ 201 h 245"/>
                            <a:gd name="T82" fmla="*/ 70 w 246"/>
                            <a:gd name="T83" fmla="*/ 211 h 245"/>
                            <a:gd name="T84" fmla="*/ 91 w 246"/>
                            <a:gd name="T85" fmla="*/ 220 h 245"/>
                            <a:gd name="T86" fmla="*/ 106 w 246"/>
                            <a:gd name="T87" fmla="*/ 222 h 245"/>
                            <a:gd name="T88" fmla="*/ 128 w 246"/>
                            <a:gd name="T89" fmla="*/ 220 h 245"/>
                            <a:gd name="T90" fmla="*/ 153 w 246"/>
                            <a:gd name="T91" fmla="*/ 211 h 245"/>
                            <a:gd name="T92" fmla="*/ 172 w 246"/>
                            <a:gd name="T93" fmla="*/ 199 h 245"/>
                            <a:gd name="T94" fmla="*/ 204 w 246"/>
                            <a:gd name="T95" fmla="*/ 192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46" h="245">
                              <a:moveTo>
                                <a:pt x="204" y="192"/>
                              </a:moveTo>
                              <a:lnTo>
                                <a:pt x="204" y="192"/>
                              </a:lnTo>
                              <a:lnTo>
                                <a:pt x="183" y="211"/>
                              </a:lnTo>
                              <a:lnTo>
                                <a:pt x="170" y="220"/>
                              </a:lnTo>
                              <a:lnTo>
                                <a:pt x="155" y="228"/>
                              </a:lnTo>
                              <a:lnTo>
                                <a:pt x="155" y="228"/>
                              </a:lnTo>
                              <a:lnTo>
                                <a:pt x="140" y="235"/>
                              </a:lnTo>
                              <a:lnTo>
                                <a:pt x="125" y="239"/>
                              </a:lnTo>
                              <a:lnTo>
                                <a:pt x="108" y="243"/>
                              </a:lnTo>
                              <a:lnTo>
                                <a:pt x="89" y="245"/>
                              </a:lnTo>
                              <a:lnTo>
                                <a:pt x="89" y="245"/>
                              </a:lnTo>
                              <a:lnTo>
                                <a:pt x="62" y="243"/>
                              </a:lnTo>
                              <a:lnTo>
                                <a:pt x="43" y="237"/>
                              </a:lnTo>
                              <a:lnTo>
                                <a:pt x="34" y="233"/>
                              </a:lnTo>
                              <a:lnTo>
                                <a:pt x="26" y="228"/>
                              </a:lnTo>
                              <a:lnTo>
                                <a:pt x="19" y="222"/>
                              </a:lnTo>
                              <a:lnTo>
                                <a:pt x="13" y="216"/>
                              </a:lnTo>
                              <a:lnTo>
                                <a:pt x="13" y="216"/>
                              </a:lnTo>
                              <a:lnTo>
                                <a:pt x="7" y="207"/>
                              </a:lnTo>
                              <a:lnTo>
                                <a:pt x="3" y="197"/>
                              </a:lnTo>
                              <a:lnTo>
                                <a:pt x="0" y="186"/>
                              </a:lnTo>
                              <a:lnTo>
                                <a:pt x="0" y="175"/>
                              </a:lnTo>
                              <a:lnTo>
                                <a:pt x="0" y="161"/>
                              </a:lnTo>
                              <a:lnTo>
                                <a:pt x="2" y="148"/>
                              </a:lnTo>
                              <a:lnTo>
                                <a:pt x="7" y="120"/>
                              </a:lnTo>
                              <a:lnTo>
                                <a:pt x="7" y="120"/>
                              </a:lnTo>
                              <a:lnTo>
                                <a:pt x="19" y="93"/>
                              </a:lnTo>
                              <a:lnTo>
                                <a:pt x="32" y="70"/>
                              </a:lnTo>
                              <a:lnTo>
                                <a:pt x="49" y="51"/>
                              </a:lnTo>
                              <a:lnTo>
                                <a:pt x="68" y="34"/>
                              </a:lnTo>
                              <a:lnTo>
                                <a:pt x="68" y="34"/>
                              </a:lnTo>
                              <a:lnTo>
                                <a:pt x="79" y="27"/>
                              </a:lnTo>
                              <a:lnTo>
                                <a:pt x="92" y="19"/>
                              </a:lnTo>
                              <a:lnTo>
                                <a:pt x="104" y="14"/>
                              </a:lnTo>
                              <a:lnTo>
                                <a:pt x="117" y="8"/>
                              </a:lnTo>
                              <a:lnTo>
                                <a:pt x="130" y="4"/>
                              </a:lnTo>
                              <a:lnTo>
                                <a:pt x="144" y="2"/>
                              </a:lnTo>
                              <a:lnTo>
                                <a:pt x="170" y="0"/>
                              </a:lnTo>
                              <a:lnTo>
                                <a:pt x="170" y="0"/>
                              </a:lnTo>
                              <a:lnTo>
                                <a:pt x="191" y="0"/>
                              </a:lnTo>
                              <a:lnTo>
                                <a:pt x="208" y="4"/>
                              </a:lnTo>
                              <a:lnTo>
                                <a:pt x="223" y="10"/>
                              </a:lnTo>
                              <a:lnTo>
                                <a:pt x="235" y="19"/>
                              </a:lnTo>
                              <a:lnTo>
                                <a:pt x="235" y="19"/>
                              </a:lnTo>
                              <a:lnTo>
                                <a:pt x="240" y="25"/>
                              </a:lnTo>
                              <a:lnTo>
                                <a:pt x="244" y="32"/>
                              </a:lnTo>
                              <a:lnTo>
                                <a:pt x="246" y="42"/>
                              </a:lnTo>
                              <a:lnTo>
                                <a:pt x="244" y="50"/>
                              </a:lnTo>
                              <a:lnTo>
                                <a:pt x="244" y="50"/>
                              </a:lnTo>
                              <a:lnTo>
                                <a:pt x="240" y="57"/>
                              </a:lnTo>
                              <a:lnTo>
                                <a:pt x="235" y="65"/>
                              </a:lnTo>
                              <a:lnTo>
                                <a:pt x="227" y="68"/>
                              </a:lnTo>
                              <a:lnTo>
                                <a:pt x="219" y="70"/>
                              </a:lnTo>
                              <a:lnTo>
                                <a:pt x="219" y="70"/>
                              </a:lnTo>
                              <a:lnTo>
                                <a:pt x="212" y="68"/>
                              </a:lnTo>
                              <a:lnTo>
                                <a:pt x="206" y="65"/>
                              </a:lnTo>
                              <a:lnTo>
                                <a:pt x="206" y="65"/>
                              </a:lnTo>
                              <a:lnTo>
                                <a:pt x="202" y="53"/>
                              </a:lnTo>
                              <a:lnTo>
                                <a:pt x="199" y="42"/>
                              </a:lnTo>
                              <a:lnTo>
                                <a:pt x="199" y="42"/>
                              </a:lnTo>
                              <a:lnTo>
                                <a:pt x="195" y="32"/>
                              </a:lnTo>
                              <a:lnTo>
                                <a:pt x="189" y="25"/>
                              </a:lnTo>
                              <a:lnTo>
                                <a:pt x="185" y="21"/>
                              </a:lnTo>
                              <a:lnTo>
                                <a:pt x="180" y="19"/>
                              </a:lnTo>
                              <a:lnTo>
                                <a:pt x="166" y="17"/>
                              </a:lnTo>
                              <a:lnTo>
                                <a:pt x="166" y="17"/>
                              </a:lnTo>
                              <a:lnTo>
                                <a:pt x="151" y="19"/>
                              </a:lnTo>
                              <a:lnTo>
                                <a:pt x="136" y="25"/>
                              </a:lnTo>
                              <a:lnTo>
                                <a:pt x="121" y="32"/>
                              </a:lnTo>
                              <a:lnTo>
                                <a:pt x="108" y="46"/>
                              </a:lnTo>
                              <a:lnTo>
                                <a:pt x="108" y="46"/>
                              </a:lnTo>
                              <a:lnTo>
                                <a:pt x="94" y="59"/>
                              </a:lnTo>
                              <a:lnTo>
                                <a:pt x="83" y="76"/>
                              </a:lnTo>
                              <a:lnTo>
                                <a:pt x="72" y="95"/>
                              </a:lnTo>
                              <a:lnTo>
                                <a:pt x="62" y="120"/>
                              </a:lnTo>
                              <a:lnTo>
                                <a:pt x="62" y="120"/>
                              </a:lnTo>
                              <a:lnTo>
                                <a:pt x="56" y="142"/>
                              </a:lnTo>
                              <a:lnTo>
                                <a:pt x="55" y="161"/>
                              </a:lnTo>
                              <a:lnTo>
                                <a:pt x="55" y="178"/>
                              </a:lnTo>
                              <a:lnTo>
                                <a:pt x="58" y="194"/>
                              </a:lnTo>
                              <a:lnTo>
                                <a:pt x="58" y="194"/>
                              </a:lnTo>
                              <a:lnTo>
                                <a:pt x="60" y="201"/>
                              </a:lnTo>
                              <a:lnTo>
                                <a:pt x="66" y="207"/>
                              </a:lnTo>
                              <a:lnTo>
                                <a:pt x="70" y="211"/>
                              </a:lnTo>
                              <a:lnTo>
                                <a:pt x="75" y="216"/>
                              </a:lnTo>
                              <a:lnTo>
                                <a:pt x="91" y="220"/>
                              </a:lnTo>
                              <a:lnTo>
                                <a:pt x="106" y="222"/>
                              </a:lnTo>
                              <a:lnTo>
                                <a:pt x="106" y="222"/>
                              </a:lnTo>
                              <a:lnTo>
                                <a:pt x="117" y="222"/>
                              </a:lnTo>
                              <a:lnTo>
                                <a:pt x="128" y="220"/>
                              </a:lnTo>
                              <a:lnTo>
                                <a:pt x="140" y="216"/>
                              </a:lnTo>
                              <a:lnTo>
                                <a:pt x="153" y="211"/>
                              </a:lnTo>
                              <a:lnTo>
                                <a:pt x="153" y="211"/>
                              </a:lnTo>
                              <a:lnTo>
                                <a:pt x="172" y="199"/>
                              </a:lnTo>
                              <a:lnTo>
                                <a:pt x="191" y="182"/>
                              </a:lnTo>
                              <a:lnTo>
                                <a:pt x="204" y="19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50A3F" id="Freeform 25" o:spid="_x0000_s1026" style="position:absolute;margin-left:418.15pt;margin-top:4.45pt;width:4.8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" path="m204,192r,l183,211r-13,9l155,228r,l140,235r-15,4l108,243r-19,2l89,245,62,243,43,237r-9,-4l26,228r-7,-6l13,216r,l7,207,3,197,,186,,175,,161,2,148,7,120r,l19,93,32,70,49,51,68,34r,l79,27,92,19r12,-5l117,8,130,4,144,2,170,r,l191,r17,4l223,10r12,9l235,19r5,6l244,32r2,10l244,50r,l240,57r-5,8l227,68r-8,2l219,70r-7,-2l206,65r,l202,53,199,42r,l195,32r-6,-7l185,21r-5,-2l166,17r,l151,19r-15,6l121,32,108,46r,l94,59,83,76,72,95,62,120r,l56,142r-1,19l55,178r3,16l58,194r2,7l66,207r4,4l75,216r16,4l106,222r,l117,222r11,-2l140,216r13,-5l153,211r19,-12l191,182r13,10xe" fillcolor="black" stroked="f">
                <v:path arrowok="t" o:connecttype="custom" o:connectlocs="50552,47773;42127,54740;38410,56730;30976,59467;22055,60960;15364,60462;8425,57974;4708,55237;3221,53744;743,49017;0,43543;496,36825;1735,29858;7930,17417;16851,8460;19577,6718;25772,3483;32215,995;42127,0;47331,0;55260,2488;58234,4728;60464,7962;60464,12441;59473,14183;56252,16920;54269,17417;51048,16173;50057,13187;49313,10450;46835,6220;44605,4728;41136,4230;33701,6220;26763,11446;23294,14680;17842,23638;15364,29858;13629,40059;14373,48270;14868,50012;17346,52500;22550,54740;26267,55237;31719,54740;37914,52500;42622,49514;50552,47773" o:connectangles="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74624" behindDoc="0" locked="0" layoutInCell="1" allowOverlap="1" wp14:anchorId="5392374F" wp14:editId="2B60B7E7">
                <wp:simplePos x="0" y="0"/>
                <wp:positionH relativeFrom="column">
                  <wp:posOffset>5243195</wp:posOffset>
                </wp:positionH>
                <wp:positionV relativeFrom="paragraph">
                  <wp:posOffset>56515</wp:posOffset>
                </wp:positionV>
                <wp:extent cx="59690" cy="60960"/>
                <wp:effectExtent l="4445" t="8890" r="2540" b="6350"/>
                <wp:wrapNone/>
                <wp:docPr id="26" name="Freeform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9690" cy="60960"/>
                        </a:xfrm>
                        <a:custGeom>
                          <a:avLst/>
                          <a:gdLst>
                            <a:gd name="T0" fmla="*/ 199 w 240"/>
                            <a:gd name="T1" fmla="*/ 190 h 245"/>
                            <a:gd name="T2" fmla="*/ 195 w 240"/>
                            <a:gd name="T3" fmla="*/ 214 h 245"/>
                            <a:gd name="T4" fmla="*/ 197 w 240"/>
                            <a:gd name="T5" fmla="*/ 222 h 245"/>
                            <a:gd name="T6" fmla="*/ 204 w 240"/>
                            <a:gd name="T7" fmla="*/ 222 h 245"/>
                            <a:gd name="T8" fmla="*/ 212 w 240"/>
                            <a:gd name="T9" fmla="*/ 222 h 245"/>
                            <a:gd name="T10" fmla="*/ 218 w 240"/>
                            <a:gd name="T11" fmla="*/ 233 h 245"/>
                            <a:gd name="T12" fmla="*/ 199 w 240"/>
                            <a:gd name="T13" fmla="*/ 239 h 245"/>
                            <a:gd name="T14" fmla="*/ 176 w 240"/>
                            <a:gd name="T15" fmla="*/ 241 h 245"/>
                            <a:gd name="T16" fmla="*/ 153 w 240"/>
                            <a:gd name="T17" fmla="*/ 237 h 245"/>
                            <a:gd name="T18" fmla="*/ 146 w 240"/>
                            <a:gd name="T19" fmla="*/ 231 h 245"/>
                            <a:gd name="T20" fmla="*/ 142 w 240"/>
                            <a:gd name="T21" fmla="*/ 216 h 245"/>
                            <a:gd name="T22" fmla="*/ 140 w 240"/>
                            <a:gd name="T23" fmla="*/ 216 h 245"/>
                            <a:gd name="T24" fmla="*/ 102 w 240"/>
                            <a:gd name="T25" fmla="*/ 235 h 245"/>
                            <a:gd name="T26" fmla="*/ 68 w 240"/>
                            <a:gd name="T27" fmla="*/ 243 h 245"/>
                            <a:gd name="T28" fmla="*/ 55 w 240"/>
                            <a:gd name="T29" fmla="*/ 245 h 245"/>
                            <a:gd name="T30" fmla="*/ 30 w 240"/>
                            <a:gd name="T31" fmla="*/ 241 h 245"/>
                            <a:gd name="T32" fmla="*/ 9 w 240"/>
                            <a:gd name="T33" fmla="*/ 228 h 245"/>
                            <a:gd name="T34" fmla="*/ 4 w 240"/>
                            <a:gd name="T35" fmla="*/ 220 h 245"/>
                            <a:gd name="T36" fmla="*/ 0 w 240"/>
                            <a:gd name="T37" fmla="*/ 197 h 245"/>
                            <a:gd name="T38" fmla="*/ 2 w 240"/>
                            <a:gd name="T39" fmla="*/ 184 h 245"/>
                            <a:gd name="T40" fmla="*/ 21 w 240"/>
                            <a:gd name="T41" fmla="*/ 150 h 245"/>
                            <a:gd name="T42" fmla="*/ 55 w 240"/>
                            <a:gd name="T43" fmla="*/ 125 h 245"/>
                            <a:gd name="T44" fmla="*/ 74 w 240"/>
                            <a:gd name="T45" fmla="*/ 118 h 245"/>
                            <a:gd name="T46" fmla="*/ 117 w 240"/>
                            <a:gd name="T47" fmla="*/ 103 h 245"/>
                            <a:gd name="T48" fmla="*/ 178 w 240"/>
                            <a:gd name="T49" fmla="*/ 89 h 245"/>
                            <a:gd name="T50" fmla="*/ 185 w 240"/>
                            <a:gd name="T51" fmla="*/ 67 h 245"/>
                            <a:gd name="T52" fmla="*/ 191 w 240"/>
                            <a:gd name="T53" fmla="*/ 40 h 245"/>
                            <a:gd name="T54" fmla="*/ 189 w 240"/>
                            <a:gd name="T55" fmla="*/ 32 h 245"/>
                            <a:gd name="T56" fmla="*/ 180 w 240"/>
                            <a:gd name="T57" fmla="*/ 21 h 245"/>
                            <a:gd name="T58" fmla="*/ 159 w 240"/>
                            <a:gd name="T59" fmla="*/ 17 h 245"/>
                            <a:gd name="T60" fmla="*/ 149 w 240"/>
                            <a:gd name="T61" fmla="*/ 19 h 245"/>
                            <a:gd name="T62" fmla="*/ 130 w 240"/>
                            <a:gd name="T63" fmla="*/ 25 h 245"/>
                            <a:gd name="T64" fmla="*/ 123 w 240"/>
                            <a:gd name="T65" fmla="*/ 29 h 245"/>
                            <a:gd name="T66" fmla="*/ 98 w 240"/>
                            <a:gd name="T67" fmla="*/ 55 h 245"/>
                            <a:gd name="T68" fmla="*/ 93 w 240"/>
                            <a:gd name="T69" fmla="*/ 61 h 245"/>
                            <a:gd name="T70" fmla="*/ 79 w 240"/>
                            <a:gd name="T71" fmla="*/ 68 h 245"/>
                            <a:gd name="T72" fmla="*/ 70 w 240"/>
                            <a:gd name="T73" fmla="*/ 68 h 245"/>
                            <a:gd name="T74" fmla="*/ 57 w 240"/>
                            <a:gd name="T75" fmla="*/ 63 h 245"/>
                            <a:gd name="T76" fmla="*/ 57 w 240"/>
                            <a:gd name="T77" fmla="*/ 51 h 245"/>
                            <a:gd name="T78" fmla="*/ 60 w 240"/>
                            <a:gd name="T79" fmla="*/ 40 h 245"/>
                            <a:gd name="T80" fmla="*/ 83 w 240"/>
                            <a:gd name="T81" fmla="*/ 21 h 245"/>
                            <a:gd name="T82" fmla="*/ 98 w 240"/>
                            <a:gd name="T83" fmla="*/ 14 h 245"/>
                            <a:gd name="T84" fmla="*/ 127 w 240"/>
                            <a:gd name="T85" fmla="*/ 4 h 245"/>
                            <a:gd name="T86" fmla="*/ 168 w 240"/>
                            <a:gd name="T87" fmla="*/ 0 h 245"/>
                            <a:gd name="T88" fmla="*/ 193 w 240"/>
                            <a:gd name="T89" fmla="*/ 0 h 245"/>
                            <a:gd name="T90" fmla="*/ 220 w 240"/>
                            <a:gd name="T91" fmla="*/ 8 h 245"/>
                            <a:gd name="T92" fmla="*/ 231 w 240"/>
                            <a:gd name="T93" fmla="*/ 15 h 245"/>
                            <a:gd name="T94" fmla="*/ 235 w 240"/>
                            <a:gd name="T95" fmla="*/ 21 h 245"/>
                            <a:gd name="T96" fmla="*/ 240 w 240"/>
                            <a:gd name="T97" fmla="*/ 46 h 245"/>
                            <a:gd name="T98" fmla="*/ 235 w 240"/>
                            <a:gd name="T99" fmla="*/ 76 h 245"/>
                            <a:gd name="T100" fmla="*/ 172 w 240"/>
                            <a:gd name="T101" fmla="*/ 106 h 245"/>
                            <a:gd name="T102" fmla="*/ 138 w 240"/>
                            <a:gd name="T103" fmla="*/ 118 h 245"/>
                            <a:gd name="T104" fmla="*/ 104 w 240"/>
                            <a:gd name="T105" fmla="*/ 131 h 245"/>
                            <a:gd name="T106" fmla="*/ 89 w 240"/>
                            <a:gd name="T107" fmla="*/ 139 h 245"/>
                            <a:gd name="T108" fmla="*/ 66 w 240"/>
                            <a:gd name="T109" fmla="*/ 161 h 245"/>
                            <a:gd name="T110" fmla="*/ 58 w 240"/>
                            <a:gd name="T111" fmla="*/ 176 h 245"/>
                            <a:gd name="T112" fmla="*/ 57 w 240"/>
                            <a:gd name="T113" fmla="*/ 194 h 245"/>
                            <a:gd name="T114" fmla="*/ 60 w 240"/>
                            <a:gd name="T115" fmla="*/ 207 h 245"/>
                            <a:gd name="T116" fmla="*/ 64 w 240"/>
                            <a:gd name="T117" fmla="*/ 212 h 245"/>
                            <a:gd name="T118" fmla="*/ 77 w 240"/>
                            <a:gd name="T119" fmla="*/ 218 h 245"/>
                            <a:gd name="T120" fmla="*/ 87 w 240"/>
                            <a:gd name="T121" fmla="*/ 218 h 245"/>
                            <a:gd name="T122" fmla="*/ 119 w 240"/>
                            <a:gd name="T123" fmla="*/ 211 h 245"/>
                            <a:gd name="T124" fmla="*/ 144 w 240"/>
                            <a:gd name="T125" fmla="*/ 195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40" h="245">
                              <a:moveTo>
                                <a:pt x="199" y="190"/>
                              </a:moveTo>
                              <a:lnTo>
                                <a:pt x="199" y="190"/>
                              </a:lnTo>
                              <a:lnTo>
                                <a:pt x="195" y="205"/>
                              </a:lnTo>
                              <a:lnTo>
                                <a:pt x="195" y="214"/>
                              </a:lnTo>
                              <a:lnTo>
                                <a:pt x="195" y="218"/>
                              </a:lnTo>
                              <a:lnTo>
                                <a:pt x="197" y="222"/>
                              </a:lnTo>
                              <a:lnTo>
                                <a:pt x="201" y="222"/>
                              </a:lnTo>
                              <a:lnTo>
                                <a:pt x="204" y="222"/>
                              </a:lnTo>
                              <a:lnTo>
                                <a:pt x="204" y="222"/>
                              </a:lnTo>
                              <a:lnTo>
                                <a:pt x="212" y="222"/>
                              </a:lnTo>
                              <a:lnTo>
                                <a:pt x="220" y="218"/>
                              </a:lnTo>
                              <a:lnTo>
                                <a:pt x="218" y="233"/>
                              </a:lnTo>
                              <a:lnTo>
                                <a:pt x="218" y="233"/>
                              </a:lnTo>
                              <a:lnTo>
                                <a:pt x="199" y="239"/>
                              </a:lnTo>
                              <a:lnTo>
                                <a:pt x="176" y="241"/>
                              </a:lnTo>
                              <a:lnTo>
                                <a:pt x="176" y="241"/>
                              </a:lnTo>
                              <a:lnTo>
                                <a:pt x="161" y="239"/>
                              </a:lnTo>
                              <a:lnTo>
                                <a:pt x="153" y="237"/>
                              </a:lnTo>
                              <a:lnTo>
                                <a:pt x="149" y="235"/>
                              </a:lnTo>
                              <a:lnTo>
                                <a:pt x="146" y="231"/>
                              </a:lnTo>
                              <a:lnTo>
                                <a:pt x="144" y="228"/>
                              </a:lnTo>
                              <a:lnTo>
                                <a:pt x="142" y="216"/>
                              </a:lnTo>
                              <a:lnTo>
                                <a:pt x="140" y="216"/>
                              </a:lnTo>
                              <a:lnTo>
                                <a:pt x="140" y="216"/>
                              </a:lnTo>
                              <a:lnTo>
                                <a:pt x="123" y="226"/>
                              </a:lnTo>
                              <a:lnTo>
                                <a:pt x="102" y="235"/>
                              </a:lnTo>
                              <a:lnTo>
                                <a:pt x="81" y="241"/>
                              </a:lnTo>
                              <a:lnTo>
                                <a:pt x="68" y="243"/>
                              </a:lnTo>
                              <a:lnTo>
                                <a:pt x="55" y="245"/>
                              </a:lnTo>
                              <a:lnTo>
                                <a:pt x="55" y="245"/>
                              </a:lnTo>
                              <a:lnTo>
                                <a:pt x="41" y="243"/>
                              </a:lnTo>
                              <a:lnTo>
                                <a:pt x="30" y="241"/>
                              </a:lnTo>
                              <a:lnTo>
                                <a:pt x="19" y="235"/>
                              </a:lnTo>
                              <a:lnTo>
                                <a:pt x="9" y="228"/>
                              </a:lnTo>
                              <a:lnTo>
                                <a:pt x="9" y="228"/>
                              </a:lnTo>
                              <a:lnTo>
                                <a:pt x="4" y="220"/>
                              </a:lnTo>
                              <a:lnTo>
                                <a:pt x="0" y="211"/>
                              </a:lnTo>
                              <a:lnTo>
                                <a:pt x="0" y="197"/>
                              </a:lnTo>
                              <a:lnTo>
                                <a:pt x="2" y="184"/>
                              </a:lnTo>
                              <a:lnTo>
                                <a:pt x="2" y="184"/>
                              </a:lnTo>
                              <a:lnTo>
                                <a:pt x="9" y="167"/>
                              </a:lnTo>
                              <a:lnTo>
                                <a:pt x="21" y="150"/>
                              </a:lnTo>
                              <a:lnTo>
                                <a:pt x="36" y="137"/>
                              </a:lnTo>
                              <a:lnTo>
                                <a:pt x="55" y="125"/>
                              </a:lnTo>
                              <a:lnTo>
                                <a:pt x="55" y="125"/>
                              </a:lnTo>
                              <a:lnTo>
                                <a:pt x="74" y="118"/>
                              </a:lnTo>
                              <a:lnTo>
                                <a:pt x="94" y="110"/>
                              </a:lnTo>
                              <a:lnTo>
                                <a:pt x="117" y="103"/>
                              </a:lnTo>
                              <a:lnTo>
                                <a:pt x="144" y="97"/>
                              </a:lnTo>
                              <a:lnTo>
                                <a:pt x="178" y="89"/>
                              </a:lnTo>
                              <a:lnTo>
                                <a:pt x="185" y="67"/>
                              </a:lnTo>
                              <a:lnTo>
                                <a:pt x="185" y="67"/>
                              </a:lnTo>
                              <a:lnTo>
                                <a:pt x="191" y="48"/>
                              </a:lnTo>
                              <a:lnTo>
                                <a:pt x="191" y="40"/>
                              </a:lnTo>
                              <a:lnTo>
                                <a:pt x="189" y="32"/>
                              </a:lnTo>
                              <a:lnTo>
                                <a:pt x="189" y="32"/>
                              </a:lnTo>
                              <a:lnTo>
                                <a:pt x="185" y="27"/>
                              </a:lnTo>
                              <a:lnTo>
                                <a:pt x="180" y="21"/>
                              </a:lnTo>
                              <a:lnTo>
                                <a:pt x="170" y="19"/>
                              </a:lnTo>
                              <a:lnTo>
                                <a:pt x="159" y="17"/>
                              </a:lnTo>
                              <a:lnTo>
                                <a:pt x="159" y="17"/>
                              </a:lnTo>
                              <a:lnTo>
                                <a:pt x="149" y="19"/>
                              </a:lnTo>
                              <a:lnTo>
                                <a:pt x="140" y="21"/>
                              </a:lnTo>
                              <a:lnTo>
                                <a:pt x="130" y="25"/>
                              </a:lnTo>
                              <a:lnTo>
                                <a:pt x="123" y="29"/>
                              </a:lnTo>
                              <a:lnTo>
                                <a:pt x="123" y="29"/>
                              </a:lnTo>
                              <a:lnTo>
                                <a:pt x="110" y="40"/>
                              </a:lnTo>
                              <a:lnTo>
                                <a:pt x="98" y="55"/>
                              </a:lnTo>
                              <a:lnTo>
                                <a:pt x="98" y="55"/>
                              </a:lnTo>
                              <a:lnTo>
                                <a:pt x="93" y="61"/>
                              </a:lnTo>
                              <a:lnTo>
                                <a:pt x="87" y="65"/>
                              </a:lnTo>
                              <a:lnTo>
                                <a:pt x="79" y="68"/>
                              </a:lnTo>
                              <a:lnTo>
                                <a:pt x="70" y="68"/>
                              </a:lnTo>
                              <a:lnTo>
                                <a:pt x="70" y="68"/>
                              </a:lnTo>
                              <a:lnTo>
                                <a:pt x="62" y="68"/>
                              </a:lnTo>
                              <a:lnTo>
                                <a:pt x="57" y="63"/>
                              </a:lnTo>
                              <a:lnTo>
                                <a:pt x="55" y="57"/>
                              </a:lnTo>
                              <a:lnTo>
                                <a:pt x="57" y="51"/>
                              </a:lnTo>
                              <a:lnTo>
                                <a:pt x="57" y="51"/>
                              </a:lnTo>
                              <a:lnTo>
                                <a:pt x="60" y="40"/>
                              </a:lnTo>
                              <a:lnTo>
                                <a:pt x="70" y="31"/>
                              </a:lnTo>
                              <a:lnTo>
                                <a:pt x="83" y="21"/>
                              </a:lnTo>
                              <a:lnTo>
                                <a:pt x="98" y="14"/>
                              </a:lnTo>
                              <a:lnTo>
                                <a:pt x="98" y="14"/>
                              </a:lnTo>
                              <a:lnTo>
                                <a:pt x="112" y="8"/>
                              </a:lnTo>
                              <a:lnTo>
                                <a:pt x="127" y="4"/>
                              </a:lnTo>
                              <a:lnTo>
                                <a:pt x="146" y="0"/>
                              </a:lnTo>
                              <a:lnTo>
                                <a:pt x="168" y="0"/>
                              </a:lnTo>
                              <a:lnTo>
                                <a:pt x="168" y="0"/>
                              </a:lnTo>
                              <a:lnTo>
                                <a:pt x="193" y="0"/>
                              </a:lnTo>
                              <a:lnTo>
                                <a:pt x="212" y="4"/>
                              </a:lnTo>
                              <a:lnTo>
                                <a:pt x="220" y="8"/>
                              </a:lnTo>
                              <a:lnTo>
                                <a:pt x="225" y="12"/>
                              </a:lnTo>
                              <a:lnTo>
                                <a:pt x="231" y="15"/>
                              </a:lnTo>
                              <a:lnTo>
                                <a:pt x="235" y="21"/>
                              </a:lnTo>
                              <a:lnTo>
                                <a:pt x="235" y="21"/>
                              </a:lnTo>
                              <a:lnTo>
                                <a:pt x="239" y="32"/>
                              </a:lnTo>
                              <a:lnTo>
                                <a:pt x="240" y="46"/>
                              </a:lnTo>
                              <a:lnTo>
                                <a:pt x="239" y="59"/>
                              </a:lnTo>
                              <a:lnTo>
                                <a:pt x="235" y="76"/>
                              </a:lnTo>
                              <a:lnTo>
                                <a:pt x="199" y="190"/>
                              </a:lnTo>
                              <a:close/>
                              <a:moveTo>
                                <a:pt x="172" y="106"/>
                              </a:moveTo>
                              <a:lnTo>
                                <a:pt x="172" y="106"/>
                              </a:lnTo>
                              <a:lnTo>
                                <a:pt x="138" y="118"/>
                              </a:lnTo>
                              <a:lnTo>
                                <a:pt x="121" y="123"/>
                              </a:lnTo>
                              <a:lnTo>
                                <a:pt x="104" y="131"/>
                              </a:lnTo>
                              <a:lnTo>
                                <a:pt x="104" y="131"/>
                              </a:lnTo>
                              <a:lnTo>
                                <a:pt x="89" y="139"/>
                              </a:lnTo>
                              <a:lnTo>
                                <a:pt x="76" y="150"/>
                              </a:lnTo>
                              <a:lnTo>
                                <a:pt x="66" y="161"/>
                              </a:lnTo>
                              <a:lnTo>
                                <a:pt x="58" y="176"/>
                              </a:lnTo>
                              <a:lnTo>
                                <a:pt x="58" y="176"/>
                              </a:lnTo>
                              <a:lnTo>
                                <a:pt x="57" y="186"/>
                              </a:lnTo>
                              <a:lnTo>
                                <a:pt x="57" y="194"/>
                              </a:lnTo>
                              <a:lnTo>
                                <a:pt x="57" y="201"/>
                              </a:lnTo>
                              <a:lnTo>
                                <a:pt x="60" y="207"/>
                              </a:lnTo>
                              <a:lnTo>
                                <a:pt x="60" y="207"/>
                              </a:lnTo>
                              <a:lnTo>
                                <a:pt x="64" y="212"/>
                              </a:lnTo>
                              <a:lnTo>
                                <a:pt x="70" y="216"/>
                              </a:lnTo>
                              <a:lnTo>
                                <a:pt x="77" y="218"/>
                              </a:lnTo>
                              <a:lnTo>
                                <a:pt x="87" y="218"/>
                              </a:lnTo>
                              <a:lnTo>
                                <a:pt x="87" y="218"/>
                              </a:lnTo>
                              <a:lnTo>
                                <a:pt x="104" y="216"/>
                              </a:lnTo>
                              <a:lnTo>
                                <a:pt x="119" y="211"/>
                              </a:lnTo>
                              <a:lnTo>
                                <a:pt x="132" y="203"/>
                              </a:lnTo>
                              <a:lnTo>
                                <a:pt x="144" y="195"/>
                              </a:lnTo>
                              <a:lnTo>
                                <a:pt x="172"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6684A" id="Freeform 26" o:spid="_x0000_s1026" style="position:absolute;margin-left:412.85pt;margin-top:4.45pt;width:4.7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" path="m199,190r,l195,205r,9l195,218r2,4l201,222r3,l204,222r8,l220,218r-2,15l218,233r-19,6l176,241r,l161,239r-8,-2l149,235r-3,-4l144,228r-2,-12l140,216r,l123,226r-21,9l81,241r-13,2l55,245r,l41,243,30,241,19,235,9,228r,l4,220,,211,,197,2,184r,l9,167,21,150,36,137,55,125r,l74,118r20,-8l117,103r27,-6l178,89r7,-22l185,67r6,-19l191,40r-2,-8l189,32r-4,-5l180,21,170,19,159,17r,l149,19r-9,2l130,25r-7,4l123,29,110,40,98,55r,l93,61r-6,4l79,68r-9,l70,68r-8,l57,63,55,57r2,-6l57,51,60,40,70,31,83,21,98,14r,l112,8,127,4,146,r22,l168,r25,l212,4r8,4l225,12r6,3l235,21r,l239,32r1,14l239,59r-4,17l199,190xm172,106r,l138,118r-17,5l104,131r,l89,139,76,150,66,161r-8,15l58,176r-1,10l57,194r,7l60,207r,l64,212r6,4l77,218r10,l87,218r17,-2l119,211r13,-8l144,195r28,-89xe" fillcolor="black" stroked="f">
                <v:path arrowok="t" o:connecttype="custom" o:connectlocs="49493,47275;48498,53247;48996,55237;50737,55237;52726,55237;54218,57974;49493,59467;43773,59965;38052,58969;36311,57477;35317,53744;34819,53744;25368,58472;16912,60462;13679,60960;7461,59965;2238,56730;995,54740;0,49017;497,45782;5223,37322;13679,31102;18404,29360;29099,25628;44270,22145;46011,16671;47503,9953;47006,7962;44768,5225;39545,4230;37058,4728;32332,6220;30591,7216;24373,13685;23130,15178;19648,16920;17410,16920;14176,15675;14176,12690;14923,9953;20643,5225;24373,3483;31586,995;41783,0;48001,0;54716,1991;57452,3732;58446,5225;59690,11446;58446,18910;42778,26375;34322,29360;25866,32595;22135,34585;16415,40059;14425,43792;14176,48270;14923,51505;15917,52749;19151,54242;21638,54242;29596,52500;35814,48519" o:connectangles="0,0,0,0,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3600" behindDoc="0" locked="0" layoutInCell="1" allowOverlap="1" wp14:anchorId="387BE977" wp14:editId="04B85E30">
                <wp:simplePos x="0" y="0"/>
                <wp:positionH relativeFrom="column">
                  <wp:posOffset>5201920</wp:posOffset>
                </wp:positionH>
                <wp:positionV relativeFrom="paragraph">
                  <wp:posOffset>27305</wp:posOffset>
                </wp:positionV>
                <wp:extent cx="50165" cy="88265"/>
                <wp:effectExtent l="1270" t="8255" r="5715" b="8255"/>
                <wp:wrapNone/>
                <wp:docPr id="27" name="Freeform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0165" cy="88265"/>
                        </a:xfrm>
                        <a:custGeom>
                          <a:avLst/>
                          <a:gdLst>
                            <a:gd name="T0" fmla="*/ 131 w 203"/>
                            <a:gd name="T1" fmla="*/ 68 h 358"/>
                            <a:gd name="T2" fmla="*/ 131 w 203"/>
                            <a:gd name="T3" fmla="*/ 68 h 358"/>
                            <a:gd name="T4" fmla="*/ 135 w 203"/>
                            <a:gd name="T5" fmla="*/ 51 h 358"/>
                            <a:gd name="T6" fmla="*/ 135 w 203"/>
                            <a:gd name="T7" fmla="*/ 45 h 358"/>
                            <a:gd name="T8" fmla="*/ 135 w 203"/>
                            <a:gd name="T9" fmla="*/ 42 h 358"/>
                            <a:gd name="T10" fmla="*/ 131 w 203"/>
                            <a:gd name="T11" fmla="*/ 38 h 358"/>
                            <a:gd name="T12" fmla="*/ 125 w 203"/>
                            <a:gd name="T13" fmla="*/ 36 h 358"/>
                            <a:gd name="T14" fmla="*/ 104 w 203"/>
                            <a:gd name="T15" fmla="*/ 36 h 358"/>
                            <a:gd name="T16" fmla="*/ 110 w 203"/>
                            <a:gd name="T17" fmla="*/ 21 h 358"/>
                            <a:gd name="T18" fmla="*/ 110 w 203"/>
                            <a:gd name="T19" fmla="*/ 21 h 358"/>
                            <a:gd name="T20" fmla="*/ 133 w 203"/>
                            <a:gd name="T21" fmla="*/ 17 h 358"/>
                            <a:gd name="T22" fmla="*/ 154 w 203"/>
                            <a:gd name="T23" fmla="*/ 13 h 358"/>
                            <a:gd name="T24" fmla="*/ 176 w 203"/>
                            <a:gd name="T25" fmla="*/ 7 h 358"/>
                            <a:gd name="T26" fmla="*/ 197 w 203"/>
                            <a:gd name="T27" fmla="*/ 0 h 358"/>
                            <a:gd name="T28" fmla="*/ 203 w 203"/>
                            <a:gd name="T29" fmla="*/ 2 h 358"/>
                            <a:gd name="T30" fmla="*/ 106 w 203"/>
                            <a:gd name="T31" fmla="*/ 307 h 358"/>
                            <a:gd name="T32" fmla="*/ 106 w 203"/>
                            <a:gd name="T33" fmla="*/ 307 h 358"/>
                            <a:gd name="T34" fmla="*/ 100 w 203"/>
                            <a:gd name="T35" fmla="*/ 324 h 358"/>
                            <a:gd name="T36" fmla="*/ 100 w 203"/>
                            <a:gd name="T37" fmla="*/ 331 h 358"/>
                            <a:gd name="T38" fmla="*/ 100 w 203"/>
                            <a:gd name="T39" fmla="*/ 335 h 358"/>
                            <a:gd name="T40" fmla="*/ 104 w 203"/>
                            <a:gd name="T41" fmla="*/ 339 h 358"/>
                            <a:gd name="T42" fmla="*/ 110 w 203"/>
                            <a:gd name="T43" fmla="*/ 341 h 358"/>
                            <a:gd name="T44" fmla="*/ 129 w 203"/>
                            <a:gd name="T45" fmla="*/ 341 h 358"/>
                            <a:gd name="T46" fmla="*/ 123 w 203"/>
                            <a:gd name="T47" fmla="*/ 358 h 358"/>
                            <a:gd name="T48" fmla="*/ 0 w 203"/>
                            <a:gd name="T49" fmla="*/ 358 h 358"/>
                            <a:gd name="T50" fmla="*/ 6 w 203"/>
                            <a:gd name="T51" fmla="*/ 341 h 358"/>
                            <a:gd name="T52" fmla="*/ 6 w 203"/>
                            <a:gd name="T53" fmla="*/ 341 h 358"/>
                            <a:gd name="T54" fmla="*/ 27 w 203"/>
                            <a:gd name="T55" fmla="*/ 341 h 358"/>
                            <a:gd name="T56" fmla="*/ 34 w 203"/>
                            <a:gd name="T57" fmla="*/ 339 h 358"/>
                            <a:gd name="T58" fmla="*/ 38 w 203"/>
                            <a:gd name="T59" fmla="*/ 335 h 358"/>
                            <a:gd name="T60" fmla="*/ 44 w 203"/>
                            <a:gd name="T61" fmla="*/ 331 h 358"/>
                            <a:gd name="T62" fmla="*/ 47 w 203"/>
                            <a:gd name="T63" fmla="*/ 324 h 358"/>
                            <a:gd name="T64" fmla="*/ 53 w 203"/>
                            <a:gd name="T65" fmla="*/ 305 h 358"/>
                            <a:gd name="T66" fmla="*/ 131 w 203"/>
                            <a:gd name="T67" fmla="*/ 68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3" h="358">
                              <a:moveTo>
                                <a:pt x="131" y="68"/>
                              </a:moveTo>
                              <a:lnTo>
                                <a:pt x="131" y="68"/>
                              </a:lnTo>
                              <a:lnTo>
                                <a:pt x="135" y="51"/>
                              </a:lnTo>
                              <a:lnTo>
                                <a:pt x="135" y="45"/>
                              </a:lnTo>
                              <a:lnTo>
                                <a:pt x="135" y="42"/>
                              </a:lnTo>
                              <a:lnTo>
                                <a:pt x="131" y="38"/>
                              </a:lnTo>
                              <a:lnTo>
                                <a:pt x="125" y="36"/>
                              </a:lnTo>
                              <a:lnTo>
                                <a:pt x="104" y="36"/>
                              </a:lnTo>
                              <a:lnTo>
                                <a:pt x="110" y="21"/>
                              </a:lnTo>
                              <a:lnTo>
                                <a:pt x="110" y="21"/>
                              </a:lnTo>
                              <a:lnTo>
                                <a:pt x="133" y="17"/>
                              </a:lnTo>
                              <a:lnTo>
                                <a:pt x="154" y="13"/>
                              </a:lnTo>
                              <a:lnTo>
                                <a:pt x="176" y="7"/>
                              </a:lnTo>
                              <a:lnTo>
                                <a:pt x="197" y="0"/>
                              </a:lnTo>
                              <a:lnTo>
                                <a:pt x="203" y="2"/>
                              </a:lnTo>
                              <a:lnTo>
                                <a:pt x="106" y="307"/>
                              </a:lnTo>
                              <a:lnTo>
                                <a:pt x="106" y="307"/>
                              </a:lnTo>
                              <a:lnTo>
                                <a:pt x="100" y="324"/>
                              </a:lnTo>
                              <a:lnTo>
                                <a:pt x="100" y="331"/>
                              </a:lnTo>
                              <a:lnTo>
                                <a:pt x="100" y="335"/>
                              </a:lnTo>
                              <a:lnTo>
                                <a:pt x="104" y="339"/>
                              </a:lnTo>
                              <a:lnTo>
                                <a:pt x="110" y="341"/>
                              </a:lnTo>
                              <a:lnTo>
                                <a:pt x="129" y="341"/>
                              </a:lnTo>
                              <a:lnTo>
                                <a:pt x="123" y="358"/>
                              </a:lnTo>
                              <a:lnTo>
                                <a:pt x="0" y="358"/>
                              </a:lnTo>
                              <a:lnTo>
                                <a:pt x="6" y="341"/>
                              </a:lnTo>
                              <a:lnTo>
                                <a:pt x="6" y="341"/>
                              </a:lnTo>
                              <a:lnTo>
                                <a:pt x="27" y="341"/>
                              </a:lnTo>
                              <a:lnTo>
                                <a:pt x="34" y="339"/>
                              </a:lnTo>
                              <a:lnTo>
                                <a:pt x="38" y="335"/>
                              </a:lnTo>
                              <a:lnTo>
                                <a:pt x="44" y="331"/>
                              </a:lnTo>
                              <a:lnTo>
                                <a:pt x="47" y="324"/>
                              </a:lnTo>
                              <a:lnTo>
                                <a:pt x="53" y="305"/>
                              </a:lnTo>
                              <a:lnTo>
                                <a:pt x="131"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F917C" id="Freeform 27" o:spid="_x0000_s1026" style="position:absolute;margin-left:409.6pt;margin-top:2.15pt;width:3.9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" path="m131,68r,l135,51r,-6l135,42r-4,-4l125,36r-21,l110,21r,l133,17r21,-4l176,7,197,r6,2l106,307r,l100,324r,7l100,335r4,4l110,341r19,l123,358,,358,6,341r,l27,341r7,-2l38,335r6,-4l47,324r6,-19l131,68xe" fillcolor="black" stroked="f">
                <v:path arrowok="t" o:connecttype="custom" o:connectlocs="32372,16765;32372,16765;33361,12574;33361,11095;33361,10355;32372,9369;30890,8876;25700,8876;27183,5178;27183,5178;32867,4191;38056,3205;43493,1726;48682,0;50165,493;26195,75691;26195,75691;24712,79882;24712,81608;24712,82594;25700,83581;27183,84074;31878,84074;30396,88265;0,88265;1483,84074;1483,84074;6672,84074;8402,83581;9390,82594;10873,81608;11615,79882;13097,75198;32372,16765" o:connectangles="0,0,0,0,0,0,0,0,0,0,0,0,0,0,0,0,0,0,0,0,0,0,0,0,0,0,0,0,0,0,0,0,0,0"/>
                <o:lock v:ext="edit" aspectratio="t"/>
              </v:shape>
            </w:pict>
          </mc:Fallback>
        </mc:AlternateContent>
      </w:r>
      <w:r>
        <w:rPr>
          <w:noProof/>
          <w:sz w:val="20"/>
        </w:rPr>
        <mc:AlternateContent>
          <mc:Choice Requires="wps">
            <w:drawing>
              <wp:anchor distT="0" distB="0" distL="114300" distR="114300" simplePos="0" relativeHeight="251672576" behindDoc="0" locked="0" layoutInCell="1" allowOverlap="1" wp14:anchorId="300216C1" wp14:editId="5B2FB03F">
                <wp:simplePos x="0" y="0"/>
                <wp:positionH relativeFrom="column">
                  <wp:posOffset>5127625</wp:posOffset>
                </wp:positionH>
                <wp:positionV relativeFrom="paragraph">
                  <wp:posOffset>29845</wp:posOffset>
                </wp:positionV>
                <wp:extent cx="86995" cy="85725"/>
                <wp:effectExtent l="3175" t="1270" r="5080" b="8255"/>
                <wp:wrapNone/>
                <wp:docPr id="28" name="Freeform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86995" cy="85725"/>
                        </a:xfrm>
                        <a:custGeom>
                          <a:avLst/>
                          <a:gdLst>
                            <a:gd name="T0" fmla="*/ 132 w 354"/>
                            <a:gd name="T1" fmla="*/ 57 h 349"/>
                            <a:gd name="T2" fmla="*/ 138 w 354"/>
                            <a:gd name="T3" fmla="*/ 31 h 349"/>
                            <a:gd name="T4" fmla="*/ 132 w 354"/>
                            <a:gd name="T5" fmla="*/ 23 h 349"/>
                            <a:gd name="T6" fmla="*/ 106 w 354"/>
                            <a:gd name="T7" fmla="*/ 19 h 349"/>
                            <a:gd name="T8" fmla="*/ 244 w 354"/>
                            <a:gd name="T9" fmla="*/ 0 h 349"/>
                            <a:gd name="T10" fmla="*/ 278 w 354"/>
                            <a:gd name="T11" fmla="*/ 2 h 349"/>
                            <a:gd name="T12" fmla="*/ 314 w 354"/>
                            <a:gd name="T13" fmla="*/ 10 h 349"/>
                            <a:gd name="T14" fmla="*/ 331 w 354"/>
                            <a:gd name="T15" fmla="*/ 19 h 349"/>
                            <a:gd name="T16" fmla="*/ 339 w 354"/>
                            <a:gd name="T17" fmla="*/ 23 h 349"/>
                            <a:gd name="T18" fmla="*/ 348 w 354"/>
                            <a:gd name="T19" fmla="*/ 36 h 349"/>
                            <a:gd name="T20" fmla="*/ 354 w 354"/>
                            <a:gd name="T21" fmla="*/ 53 h 349"/>
                            <a:gd name="T22" fmla="*/ 354 w 354"/>
                            <a:gd name="T23" fmla="*/ 74 h 349"/>
                            <a:gd name="T24" fmla="*/ 348 w 354"/>
                            <a:gd name="T25" fmla="*/ 95 h 349"/>
                            <a:gd name="T26" fmla="*/ 339 w 354"/>
                            <a:gd name="T27" fmla="*/ 118 h 349"/>
                            <a:gd name="T28" fmla="*/ 311 w 354"/>
                            <a:gd name="T29" fmla="*/ 156 h 349"/>
                            <a:gd name="T30" fmla="*/ 292 w 354"/>
                            <a:gd name="T31" fmla="*/ 169 h 349"/>
                            <a:gd name="T32" fmla="*/ 244 w 354"/>
                            <a:gd name="T33" fmla="*/ 188 h 349"/>
                            <a:gd name="T34" fmla="*/ 176 w 354"/>
                            <a:gd name="T35" fmla="*/ 196 h 349"/>
                            <a:gd name="T36" fmla="*/ 112 w 354"/>
                            <a:gd name="T37" fmla="*/ 292 h 349"/>
                            <a:gd name="T38" fmla="*/ 106 w 354"/>
                            <a:gd name="T39" fmla="*/ 313 h 349"/>
                            <a:gd name="T40" fmla="*/ 108 w 354"/>
                            <a:gd name="T41" fmla="*/ 324 h 349"/>
                            <a:gd name="T42" fmla="*/ 119 w 354"/>
                            <a:gd name="T43" fmla="*/ 328 h 349"/>
                            <a:gd name="T44" fmla="*/ 138 w 354"/>
                            <a:gd name="T45" fmla="*/ 349 h 349"/>
                            <a:gd name="T46" fmla="*/ 5 w 354"/>
                            <a:gd name="T47" fmla="*/ 330 h 349"/>
                            <a:gd name="T48" fmla="*/ 26 w 354"/>
                            <a:gd name="T49" fmla="*/ 328 h 349"/>
                            <a:gd name="T50" fmla="*/ 40 w 354"/>
                            <a:gd name="T51" fmla="*/ 324 h 349"/>
                            <a:gd name="T52" fmla="*/ 49 w 354"/>
                            <a:gd name="T53" fmla="*/ 313 h 349"/>
                            <a:gd name="T54" fmla="*/ 132 w 354"/>
                            <a:gd name="T55" fmla="*/ 57 h 349"/>
                            <a:gd name="T56" fmla="*/ 210 w 354"/>
                            <a:gd name="T57" fmla="*/ 23 h 349"/>
                            <a:gd name="T58" fmla="*/ 199 w 354"/>
                            <a:gd name="T59" fmla="*/ 29 h 349"/>
                            <a:gd name="T60" fmla="*/ 189 w 354"/>
                            <a:gd name="T61" fmla="*/ 51 h 349"/>
                            <a:gd name="T62" fmla="*/ 182 w 354"/>
                            <a:gd name="T63" fmla="*/ 173 h 349"/>
                            <a:gd name="T64" fmla="*/ 201 w 354"/>
                            <a:gd name="T65" fmla="*/ 173 h 349"/>
                            <a:gd name="T66" fmla="*/ 237 w 354"/>
                            <a:gd name="T67" fmla="*/ 163 h 349"/>
                            <a:gd name="T68" fmla="*/ 252 w 354"/>
                            <a:gd name="T69" fmla="*/ 154 h 349"/>
                            <a:gd name="T70" fmla="*/ 275 w 354"/>
                            <a:gd name="T71" fmla="*/ 131 h 349"/>
                            <a:gd name="T72" fmla="*/ 292 w 354"/>
                            <a:gd name="T73" fmla="*/ 97 h 349"/>
                            <a:gd name="T74" fmla="*/ 295 w 354"/>
                            <a:gd name="T75" fmla="*/ 80 h 349"/>
                            <a:gd name="T76" fmla="*/ 293 w 354"/>
                            <a:gd name="T77" fmla="*/ 51 h 349"/>
                            <a:gd name="T78" fmla="*/ 288 w 354"/>
                            <a:gd name="T79" fmla="*/ 40 h 349"/>
                            <a:gd name="T80" fmla="*/ 267 w 354"/>
                            <a:gd name="T81" fmla="*/ 27 h 349"/>
                            <a:gd name="T82" fmla="*/ 231 w 354"/>
                            <a:gd name="T83" fmla="*/ 23 h 3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54" h="349">
                              <a:moveTo>
                                <a:pt x="132" y="57"/>
                              </a:moveTo>
                              <a:lnTo>
                                <a:pt x="132" y="57"/>
                              </a:lnTo>
                              <a:lnTo>
                                <a:pt x="138" y="36"/>
                              </a:lnTo>
                              <a:lnTo>
                                <a:pt x="138" y="31"/>
                              </a:lnTo>
                              <a:lnTo>
                                <a:pt x="136" y="25"/>
                              </a:lnTo>
                              <a:lnTo>
                                <a:pt x="132" y="23"/>
                              </a:lnTo>
                              <a:lnTo>
                                <a:pt x="127" y="21"/>
                              </a:lnTo>
                              <a:lnTo>
                                <a:pt x="106" y="19"/>
                              </a:lnTo>
                              <a:lnTo>
                                <a:pt x="112" y="0"/>
                              </a:lnTo>
                              <a:lnTo>
                                <a:pt x="244" y="0"/>
                              </a:lnTo>
                              <a:lnTo>
                                <a:pt x="244" y="0"/>
                              </a:lnTo>
                              <a:lnTo>
                                <a:pt x="278" y="2"/>
                              </a:lnTo>
                              <a:lnTo>
                                <a:pt x="305" y="6"/>
                              </a:lnTo>
                              <a:lnTo>
                                <a:pt x="314" y="10"/>
                              </a:lnTo>
                              <a:lnTo>
                                <a:pt x="324" y="14"/>
                              </a:lnTo>
                              <a:lnTo>
                                <a:pt x="331" y="19"/>
                              </a:lnTo>
                              <a:lnTo>
                                <a:pt x="339" y="23"/>
                              </a:lnTo>
                              <a:lnTo>
                                <a:pt x="339" y="23"/>
                              </a:lnTo>
                              <a:lnTo>
                                <a:pt x="343" y="31"/>
                              </a:lnTo>
                              <a:lnTo>
                                <a:pt x="348" y="36"/>
                              </a:lnTo>
                              <a:lnTo>
                                <a:pt x="350" y="46"/>
                              </a:lnTo>
                              <a:lnTo>
                                <a:pt x="354" y="53"/>
                              </a:lnTo>
                              <a:lnTo>
                                <a:pt x="354" y="63"/>
                              </a:lnTo>
                              <a:lnTo>
                                <a:pt x="354" y="74"/>
                              </a:lnTo>
                              <a:lnTo>
                                <a:pt x="352" y="84"/>
                              </a:lnTo>
                              <a:lnTo>
                                <a:pt x="348" y="95"/>
                              </a:lnTo>
                              <a:lnTo>
                                <a:pt x="348" y="95"/>
                              </a:lnTo>
                              <a:lnTo>
                                <a:pt x="339" y="118"/>
                              </a:lnTo>
                              <a:lnTo>
                                <a:pt x="328" y="139"/>
                              </a:lnTo>
                              <a:lnTo>
                                <a:pt x="311" y="156"/>
                              </a:lnTo>
                              <a:lnTo>
                                <a:pt x="292" y="169"/>
                              </a:lnTo>
                              <a:lnTo>
                                <a:pt x="292" y="169"/>
                              </a:lnTo>
                              <a:lnTo>
                                <a:pt x="271" y="180"/>
                              </a:lnTo>
                              <a:lnTo>
                                <a:pt x="244" y="188"/>
                              </a:lnTo>
                              <a:lnTo>
                                <a:pt x="214" y="194"/>
                              </a:lnTo>
                              <a:lnTo>
                                <a:pt x="176" y="196"/>
                              </a:lnTo>
                              <a:lnTo>
                                <a:pt x="144" y="196"/>
                              </a:lnTo>
                              <a:lnTo>
                                <a:pt x="112" y="292"/>
                              </a:lnTo>
                              <a:lnTo>
                                <a:pt x="112" y="292"/>
                              </a:lnTo>
                              <a:lnTo>
                                <a:pt x="106" y="313"/>
                              </a:lnTo>
                              <a:lnTo>
                                <a:pt x="106" y="319"/>
                              </a:lnTo>
                              <a:lnTo>
                                <a:pt x="108" y="324"/>
                              </a:lnTo>
                              <a:lnTo>
                                <a:pt x="113" y="326"/>
                              </a:lnTo>
                              <a:lnTo>
                                <a:pt x="119" y="328"/>
                              </a:lnTo>
                              <a:lnTo>
                                <a:pt x="144" y="330"/>
                              </a:lnTo>
                              <a:lnTo>
                                <a:pt x="138" y="349"/>
                              </a:lnTo>
                              <a:lnTo>
                                <a:pt x="0" y="349"/>
                              </a:lnTo>
                              <a:lnTo>
                                <a:pt x="5" y="330"/>
                              </a:lnTo>
                              <a:lnTo>
                                <a:pt x="5" y="330"/>
                              </a:lnTo>
                              <a:lnTo>
                                <a:pt x="26" y="328"/>
                              </a:lnTo>
                              <a:lnTo>
                                <a:pt x="34" y="326"/>
                              </a:lnTo>
                              <a:lnTo>
                                <a:pt x="40" y="324"/>
                              </a:lnTo>
                              <a:lnTo>
                                <a:pt x="45" y="319"/>
                              </a:lnTo>
                              <a:lnTo>
                                <a:pt x="49" y="313"/>
                              </a:lnTo>
                              <a:lnTo>
                                <a:pt x="57" y="292"/>
                              </a:lnTo>
                              <a:lnTo>
                                <a:pt x="132" y="57"/>
                              </a:lnTo>
                              <a:close/>
                              <a:moveTo>
                                <a:pt x="210" y="23"/>
                              </a:moveTo>
                              <a:lnTo>
                                <a:pt x="210" y="23"/>
                              </a:lnTo>
                              <a:lnTo>
                                <a:pt x="204" y="25"/>
                              </a:lnTo>
                              <a:lnTo>
                                <a:pt x="199" y="29"/>
                              </a:lnTo>
                              <a:lnTo>
                                <a:pt x="195" y="36"/>
                              </a:lnTo>
                              <a:lnTo>
                                <a:pt x="189" y="51"/>
                              </a:lnTo>
                              <a:lnTo>
                                <a:pt x="151" y="173"/>
                              </a:lnTo>
                              <a:lnTo>
                                <a:pt x="182" y="173"/>
                              </a:lnTo>
                              <a:lnTo>
                                <a:pt x="182" y="173"/>
                              </a:lnTo>
                              <a:lnTo>
                                <a:pt x="201" y="173"/>
                              </a:lnTo>
                              <a:lnTo>
                                <a:pt x="220" y="169"/>
                              </a:lnTo>
                              <a:lnTo>
                                <a:pt x="237" y="163"/>
                              </a:lnTo>
                              <a:lnTo>
                                <a:pt x="252" y="154"/>
                              </a:lnTo>
                              <a:lnTo>
                                <a:pt x="252" y="154"/>
                              </a:lnTo>
                              <a:lnTo>
                                <a:pt x="263" y="144"/>
                              </a:lnTo>
                              <a:lnTo>
                                <a:pt x="275" y="131"/>
                              </a:lnTo>
                              <a:lnTo>
                                <a:pt x="284" y="116"/>
                              </a:lnTo>
                              <a:lnTo>
                                <a:pt x="292" y="97"/>
                              </a:lnTo>
                              <a:lnTo>
                                <a:pt x="292" y="97"/>
                              </a:lnTo>
                              <a:lnTo>
                                <a:pt x="295" y="80"/>
                              </a:lnTo>
                              <a:lnTo>
                                <a:pt x="297" y="65"/>
                              </a:lnTo>
                              <a:lnTo>
                                <a:pt x="293" y="51"/>
                              </a:lnTo>
                              <a:lnTo>
                                <a:pt x="288" y="40"/>
                              </a:lnTo>
                              <a:lnTo>
                                <a:pt x="288" y="40"/>
                              </a:lnTo>
                              <a:lnTo>
                                <a:pt x="280" y="33"/>
                              </a:lnTo>
                              <a:lnTo>
                                <a:pt x="267" y="27"/>
                              </a:lnTo>
                              <a:lnTo>
                                <a:pt x="252" y="25"/>
                              </a:lnTo>
                              <a:lnTo>
                                <a:pt x="231" y="23"/>
                              </a:lnTo>
                              <a:lnTo>
                                <a:pt x="210" y="2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D39B5" id="Freeform 28" o:spid="_x0000_s1026" style="position:absolute;margin-left:403.75pt;margin-top:2.35pt;width:6.8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" path="m132,57r,l138,36r,-5l136,25r-4,-2l127,21,106,19,112,,244,r,l278,2r27,4l314,10r10,4l331,19r8,4l339,23r4,8l348,36r2,10l354,53r,10l354,74r-2,10l348,95r,l339,118r-11,21l311,156r-19,13l292,169r-21,11l244,188r-30,6l176,196r-32,l112,292r,l106,313r,6l108,324r5,2l119,328r25,2l138,349,,349,5,330r,l26,328r8,-2l40,324r5,-5l49,313r8,-21l132,57xm210,23r,l204,25r-5,4l195,36r-6,15l151,173r31,l182,173r19,l220,169r17,-6l252,154r,l263,144r12,-13l284,116r8,-19l292,97r3,-17l297,65,293,51,288,40r,l280,33,267,27,252,25,231,23r-21,xe" fillcolor="black" stroked="f">
                <v:path arrowok="t" o:connecttype="custom" o:connectlocs="32439,14001;33913,7615;32439,5649;26049,4667;59963,0;68318,491;77165,2456;81343,4667;83309,5649;85521,8843;86995,13018;86995,18177;85521,23335;83309,28984;76428,38318;71759,41512;59963,46179;43252,48144;27524,71724;26049,76882;26541,79584;29244,80567;33913,85725;1229,81058;6389,80567;9830,79584;12042,76882;32439,14001;51607,5649;48904,7123;46446,12527;44726,42494;49395,42494;58242,40038;61929,37827;67581,32178;71759,23826;72496,19650;72004,12527;70776,9825;65615,6632;56768,5649" o:connectangles="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1552" behindDoc="0" locked="0" layoutInCell="1" allowOverlap="1" wp14:anchorId="4F893B53" wp14:editId="5EB5C235">
                <wp:simplePos x="0" y="0"/>
                <wp:positionH relativeFrom="column">
                  <wp:posOffset>5029200</wp:posOffset>
                </wp:positionH>
                <wp:positionV relativeFrom="paragraph">
                  <wp:posOffset>56515</wp:posOffset>
                </wp:positionV>
                <wp:extent cx="64770" cy="60960"/>
                <wp:effectExtent l="0" t="8890" r="1905" b="6350"/>
                <wp:wrapNone/>
                <wp:docPr id="29"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64770" cy="60960"/>
                        </a:xfrm>
                        <a:custGeom>
                          <a:avLst/>
                          <a:gdLst>
                            <a:gd name="T0" fmla="*/ 91 w 261"/>
                            <a:gd name="T1" fmla="*/ 245 h 245"/>
                            <a:gd name="T2" fmla="*/ 45 w 261"/>
                            <a:gd name="T3" fmla="*/ 237 h 245"/>
                            <a:gd name="T4" fmla="*/ 28 w 261"/>
                            <a:gd name="T5" fmla="*/ 230 h 245"/>
                            <a:gd name="T6" fmla="*/ 13 w 261"/>
                            <a:gd name="T7" fmla="*/ 218 h 245"/>
                            <a:gd name="T8" fmla="*/ 7 w 261"/>
                            <a:gd name="T9" fmla="*/ 211 h 245"/>
                            <a:gd name="T10" fmla="*/ 0 w 261"/>
                            <a:gd name="T11" fmla="*/ 192 h 245"/>
                            <a:gd name="T12" fmla="*/ 0 w 261"/>
                            <a:gd name="T13" fmla="*/ 167 h 245"/>
                            <a:gd name="T14" fmla="*/ 4 w 261"/>
                            <a:gd name="T15" fmla="*/ 137 h 245"/>
                            <a:gd name="T16" fmla="*/ 9 w 261"/>
                            <a:gd name="T17" fmla="*/ 120 h 245"/>
                            <a:gd name="T18" fmla="*/ 21 w 261"/>
                            <a:gd name="T19" fmla="*/ 91 h 245"/>
                            <a:gd name="T20" fmla="*/ 36 w 261"/>
                            <a:gd name="T21" fmla="*/ 67 h 245"/>
                            <a:gd name="T22" fmla="*/ 53 w 261"/>
                            <a:gd name="T23" fmla="*/ 46 h 245"/>
                            <a:gd name="T24" fmla="*/ 74 w 261"/>
                            <a:gd name="T25" fmla="*/ 27 h 245"/>
                            <a:gd name="T26" fmla="*/ 96 w 261"/>
                            <a:gd name="T27" fmla="*/ 15 h 245"/>
                            <a:gd name="T28" fmla="*/ 144 w 261"/>
                            <a:gd name="T29" fmla="*/ 2 h 245"/>
                            <a:gd name="T30" fmla="*/ 170 w 261"/>
                            <a:gd name="T31" fmla="*/ 0 h 245"/>
                            <a:gd name="T32" fmla="*/ 208 w 261"/>
                            <a:gd name="T33" fmla="*/ 4 h 245"/>
                            <a:gd name="T34" fmla="*/ 227 w 261"/>
                            <a:gd name="T35" fmla="*/ 12 h 245"/>
                            <a:gd name="T36" fmla="*/ 242 w 261"/>
                            <a:gd name="T37" fmla="*/ 21 h 245"/>
                            <a:gd name="T38" fmla="*/ 248 w 261"/>
                            <a:gd name="T39" fmla="*/ 29 h 245"/>
                            <a:gd name="T40" fmla="*/ 257 w 261"/>
                            <a:gd name="T41" fmla="*/ 46 h 245"/>
                            <a:gd name="T42" fmla="*/ 261 w 261"/>
                            <a:gd name="T43" fmla="*/ 67 h 245"/>
                            <a:gd name="T44" fmla="*/ 261 w 261"/>
                            <a:gd name="T45" fmla="*/ 91 h 245"/>
                            <a:gd name="T46" fmla="*/ 254 w 261"/>
                            <a:gd name="T47" fmla="*/ 120 h 245"/>
                            <a:gd name="T48" fmla="*/ 248 w 261"/>
                            <a:gd name="T49" fmla="*/ 137 h 245"/>
                            <a:gd name="T50" fmla="*/ 233 w 261"/>
                            <a:gd name="T51" fmla="*/ 167 h 245"/>
                            <a:gd name="T52" fmla="*/ 218 w 261"/>
                            <a:gd name="T53" fmla="*/ 190 h 245"/>
                            <a:gd name="T54" fmla="*/ 199 w 261"/>
                            <a:gd name="T55" fmla="*/ 209 h 245"/>
                            <a:gd name="T56" fmla="*/ 189 w 261"/>
                            <a:gd name="T57" fmla="*/ 216 h 245"/>
                            <a:gd name="T58" fmla="*/ 144 w 261"/>
                            <a:gd name="T59" fmla="*/ 237 h 245"/>
                            <a:gd name="T60" fmla="*/ 91 w 261"/>
                            <a:gd name="T61" fmla="*/ 245 h 245"/>
                            <a:gd name="T62" fmla="*/ 165 w 261"/>
                            <a:gd name="T63" fmla="*/ 17 h 245"/>
                            <a:gd name="T64" fmla="*/ 149 w 261"/>
                            <a:gd name="T65" fmla="*/ 19 h 245"/>
                            <a:gd name="T66" fmla="*/ 123 w 261"/>
                            <a:gd name="T67" fmla="*/ 29 h 245"/>
                            <a:gd name="T68" fmla="*/ 112 w 261"/>
                            <a:gd name="T69" fmla="*/ 38 h 245"/>
                            <a:gd name="T70" fmla="*/ 85 w 261"/>
                            <a:gd name="T71" fmla="*/ 72 h 245"/>
                            <a:gd name="T72" fmla="*/ 64 w 261"/>
                            <a:gd name="T73" fmla="*/ 122 h 245"/>
                            <a:gd name="T74" fmla="*/ 57 w 261"/>
                            <a:gd name="T75" fmla="*/ 150 h 245"/>
                            <a:gd name="T76" fmla="*/ 53 w 261"/>
                            <a:gd name="T77" fmla="*/ 192 h 245"/>
                            <a:gd name="T78" fmla="*/ 57 w 261"/>
                            <a:gd name="T79" fmla="*/ 205 h 245"/>
                            <a:gd name="T80" fmla="*/ 72 w 261"/>
                            <a:gd name="T81" fmla="*/ 220 h 245"/>
                            <a:gd name="T82" fmla="*/ 96 w 261"/>
                            <a:gd name="T83" fmla="*/ 226 h 245"/>
                            <a:gd name="T84" fmla="*/ 112 w 261"/>
                            <a:gd name="T85" fmla="*/ 224 h 245"/>
                            <a:gd name="T86" fmla="*/ 138 w 261"/>
                            <a:gd name="T87" fmla="*/ 214 h 245"/>
                            <a:gd name="T88" fmla="*/ 149 w 261"/>
                            <a:gd name="T89" fmla="*/ 205 h 245"/>
                            <a:gd name="T90" fmla="*/ 176 w 261"/>
                            <a:gd name="T91" fmla="*/ 173 h 245"/>
                            <a:gd name="T92" fmla="*/ 199 w 261"/>
                            <a:gd name="T93" fmla="*/ 122 h 245"/>
                            <a:gd name="T94" fmla="*/ 206 w 261"/>
                            <a:gd name="T95" fmla="*/ 95 h 245"/>
                            <a:gd name="T96" fmla="*/ 208 w 261"/>
                            <a:gd name="T97" fmla="*/ 53 h 245"/>
                            <a:gd name="T98" fmla="*/ 204 w 261"/>
                            <a:gd name="T99" fmla="*/ 38 h 245"/>
                            <a:gd name="T100" fmla="*/ 189 w 261"/>
                            <a:gd name="T101" fmla="*/ 23 h 245"/>
                            <a:gd name="T102" fmla="*/ 165 w 261"/>
                            <a:gd name="T103" fmla="*/ 17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61" h="245">
                              <a:moveTo>
                                <a:pt x="91" y="245"/>
                              </a:moveTo>
                              <a:lnTo>
                                <a:pt x="91" y="245"/>
                              </a:lnTo>
                              <a:lnTo>
                                <a:pt x="66" y="243"/>
                              </a:lnTo>
                              <a:lnTo>
                                <a:pt x="45" y="237"/>
                              </a:lnTo>
                              <a:lnTo>
                                <a:pt x="36" y="233"/>
                              </a:lnTo>
                              <a:lnTo>
                                <a:pt x="28" y="230"/>
                              </a:lnTo>
                              <a:lnTo>
                                <a:pt x="21" y="224"/>
                              </a:lnTo>
                              <a:lnTo>
                                <a:pt x="13" y="218"/>
                              </a:lnTo>
                              <a:lnTo>
                                <a:pt x="13" y="218"/>
                              </a:lnTo>
                              <a:lnTo>
                                <a:pt x="7" y="211"/>
                              </a:lnTo>
                              <a:lnTo>
                                <a:pt x="4" y="201"/>
                              </a:lnTo>
                              <a:lnTo>
                                <a:pt x="0" y="192"/>
                              </a:lnTo>
                              <a:lnTo>
                                <a:pt x="0" y="180"/>
                              </a:lnTo>
                              <a:lnTo>
                                <a:pt x="0" y="167"/>
                              </a:lnTo>
                              <a:lnTo>
                                <a:pt x="2" y="152"/>
                              </a:lnTo>
                              <a:lnTo>
                                <a:pt x="4" y="137"/>
                              </a:lnTo>
                              <a:lnTo>
                                <a:pt x="9" y="120"/>
                              </a:lnTo>
                              <a:lnTo>
                                <a:pt x="9" y="120"/>
                              </a:lnTo>
                              <a:lnTo>
                                <a:pt x="15" y="106"/>
                              </a:lnTo>
                              <a:lnTo>
                                <a:pt x="21" y="91"/>
                              </a:lnTo>
                              <a:lnTo>
                                <a:pt x="28" y="78"/>
                              </a:lnTo>
                              <a:lnTo>
                                <a:pt x="36" y="67"/>
                              </a:lnTo>
                              <a:lnTo>
                                <a:pt x="43" y="55"/>
                              </a:lnTo>
                              <a:lnTo>
                                <a:pt x="53" y="46"/>
                              </a:lnTo>
                              <a:lnTo>
                                <a:pt x="64" y="36"/>
                              </a:lnTo>
                              <a:lnTo>
                                <a:pt x="74" y="27"/>
                              </a:lnTo>
                              <a:lnTo>
                                <a:pt x="74" y="27"/>
                              </a:lnTo>
                              <a:lnTo>
                                <a:pt x="96" y="15"/>
                              </a:lnTo>
                              <a:lnTo>
                                <a:pt x="119" y="6"/>
                              </a:lnTo>
                              <a:lnTo>
                                <a:pt x="144" y="2"/>
                              </a:lnTo>
                              <a:lnTo>
                                <a:pt x="170" y="0"/>
                              </a:lnTo>
                              <a:lnTo>
                                <a:pt x="170" y="0"/>
                              </a:lnTo>
                              <a:lnTo>
                                <a:pt x="197" y="2"/>
                              </a:lnTo>
                              <a:lnTo>
                                <a:pt x="208" y="4"/>
                              </a:lnTo>
                              <a:lnTo>
                                <a:pt x="218" y="8"/>
                              </a:lnTo>
                              <a:lnTo>
                                <a:pt x="227" y="12"/>
                              </a:lnTo>
                              <a:lnTo>
                                <a:pt x="235" y="15"/>
                              </a:lnTo>
                              <a:lnTo>
                                <a:pt x="242" y="21"/>
                              </a:lnTo>
                              <a:lnTo>
                                <a:pt x="248" y="29"/>
                              </a:lnTo>
                              <a:lnTo>
                                <a:pt x="248" y="29"/>
                              </a:lnTo>
                              <a:lnTo>
                                <a:pt x="254" y="36"/>
                              </a:lnTo>
                              <a:lnTo>
                                <a:pt x="257" y="46"/>
                              </a:lnTo>
                              <a:lnTo>
                                <a:pt x="261" y="55"/>
                              </a:lnTo>
                              <a:lnTo>
                                <a:pt x="261" y="67"/>
                              </a:lnTo>
                              <a:lnTo>
                                <a:pt x="261" y="80"/>
                              </a:lnTo>
                              <a:lnTo>
                                <a:pt x="261" y="91"/>
                              </a:lnTo>
                              <a:lnTo>
                                <a:pt x="257" y="106"/>
                              </a:lnTo>
                              <a:lnTo>
                                <a:pt x="254" y="120"/>
                              </a:lnTo>
                              <a:lnTo>
                                <a:pt x="254" y="120"/>
                              </a:lnTo>
                              <a:lnTo>
                                <a:pt x="248" y="137"/>
                              </a:lnTo>
                              <a:lnTo>
                                <a:pt x="240" y="152"/>
                              </a:lnTo>
                              <a:lnTo>
                                <a:pt x="233" y="167"/>
                              </a:lnTo>
                              <a:lnTo>
                                <a:pt x="225" y="178"/>
                              </a:lnTo>
                              <a:lnTo>
                                <a:pt x="218" y="190"/>
                              </a:lnTo>
                              <a:lnTo>
                                <a:pt x="208" y="199"/>
                              </a:lnTo>
                              <a:lnTo>
                                <a:pt x="199" y="209"/>
                              </a:lnTo>
                              <a:lnTo>
                                <a:pt x="189" y="216"/>
                              </a:lnTo>
                              <a:lnTo>
                                <a:pt x="189" y="216"/>
                              </a:lnTo>
                              <a:lnTo>
                                <a:pt x="167" y="230"/>
                              </a:lnTo>
                              <a:lnTo>
                                <a:pt x="144" y="237"/>
                              </a:lnTo>
                              <a:lnTo>
                                <a:pt x="117" y="243"/>
                              </a:lnTo>
                              <a:lnTo>
                                <a:pt x="91" y="245"/>
                              </a:lnTo>
                              <a:lnTo>
                                <a:pt x="91" y="245"/>
                              </a:lnTo>
                              <a:close/>
                              <a:moveTo>
                                <a:pt x="165" y="17"/>
                              </a:moveTo>
                              <a:lnTo>
                                <a:pt x="165" y="17"/>
                              </a:lnTo>
                              <a:lnTo>
                                <a:pt x="149" y="19"/>
                              </a:lnTo>
                              <a:lnTo>
                                <a:pt x="136" y="23"/>
                              </a:lnTo>
                              <a:lnTo>
                                <a:pt x="123" y="29"/>
                              </a:lnTo>
                              <a:lnTo>
                                <a:pt x="112" y="38"/>
                              </a:lnTo>
                              <a:lnTo>
                                <a:pt x="112" y="38"/>
                              </a:lnTo>
                              <a:lnTo>
                                <a:pt x="96" y="53"/>
                              </a:lnTo>
                              <a:lnTo>
                                <a:pt x="85" y="72"/>
                              </a:lnTo>
                              <a:lnTo>
                                <a:pt x="74" y="95"/>
                              </a:lnTo>
                              <a:lnTo>
                                <a:pt x="64" y="122"/>
                              </a:lnTo>
                              <a:lnTo>
                                <a:pt x="64" y="122"/>
                              </a:lnTo>
                              <a:lnTo>
                                <a:pt x="57" y="150"/>
                              </a:lnTo>
                              <a:lnTo>
                                <a:pt x="53" y="173"/>
                              </a:lnTo>
                              <a:lnTo>
                                <a:pt x="53" y="192"/>
                              </a:lnTo>
                              <a:lnTo>
                                <a:pt x="57" y="205"/>
                              </a:lnTo>
                              <a:lnTo>
                                <a:pt x="57" y="205"/>
                              </a:lnTo>
                              <a:lnTo>
                                <a:pt x="64" y="214"/>
                              </a:lnTo>
                              <a:lnTo>
                                <a:pt x="72" y="220"/>
                              </a:lnTo>
                              <a:lnTo>
                                <a:pt x="83" y="224"/>
                              </a:lnTo>
                              <a:lnTo>
                                <a:pt x="96" y="226"/>
                              </a:lnTo>
                              <a:lnTo>
                                <a:pt x="96" y="226"/>
                              </a:lnTo>
                              <a:lnTo>
                                <a:pt x="112" y="224"/>
                              </a:lnTo>
                              <a:lnTo>
                                <a:pt x="125" y="220"/>
                              </a:lnTo>
                              <a:lnTo>
                                <a:pt x="138" y="214"/>
                              </a:lnTo>
                              <a:lnTo>
                                <a:pt x="149" y="205"/>
                              </a:lnTo>
                              <a:lnTo>
                                <a:pt x="149" y="205"/>
                              </a:lnTo>
                              <a:lnTo>
                                <a:pt x="163" y="192"/>
                              </a:lnTo>
                              <a:lnTo>
                                <a:pt x="176" y="173"/>
                              </a:lnTo>
                              <a:lnTo>
                                <a:pt x="187" y="150"/>
                              </a:lnTo>
                              <a:lnTo>
                                <a:pt x="199" y="122"/>
                              </a:lnTo>
                              <a:lnTo>
                                <a:pt x="199" y="122"/>
                              </a:lnTo>
                              <a:lnTo>
                                <a:pt x="206" y="95"/>
                              </a:lnTo>
                              <a:lnTo>
                                <a:pt x="208" y="72"/>
                              </a:lnTo>
                              <a:lnTo>
                                <a:pt x="208" y="53"/>
                              </a:lnTo>
                              <a:lnTo>
                                <a:pt x="204" y="38"/>
                              </a:lnTo>
                              <a:lnTo>
                                <a:pt x="204" y="38"/>
                              </a:lnTo>
                              <a:lnTo>
                                <a:pt x="199" y="29"/>
                              </a:lnTo>
                              <a:lnTo>
                                <a:pt x="189" y="23"/>
                              </a:lnTo>
                              <a:lnTo>
                                <a:pt x="178" y="19"/>
                              </a:lnTo>
                              <a:lnTo>
                                <a:pt x="165" y="17"/>
                              </a:lnTo>
                              <a:lnTo>
                                <a:pt x="165"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33A40" id="Freeform 29" o:spid="_x0000_s1026" style="position:absolute;margin-left:396pt;margin-top:4.45pt;width:5.1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" path="m91,245r,l66,243,45,237r-9,-4l28,230r-7,-6l13,218r,l7,211,4,201,,192,,180,,167,2,152,4,137,9,120r,l15,106,21,91,28,78,36,67,43,55,53,46,64,36,74,27r,l96,15,119,6,144,2,170,r,l197,2r11,2l218,8r9,4l235,15r7,6l248,29r,l254,36r3,10l261,55r,12l261,80r,11l257,106r-3,14l254,120r-6,17l240,152r-7,15l225,178r-7,12l208,199r-9,10l189,216r,l167,230r-23,7l117,243r-26,2l91,245xm165,17r,l149,19r-13,4l123,29r-11,9l112,38,96,53,85,72,74,95,64,122r,l57,150r-4,23l53,192r4,13l57,205r7,9l72,220r11,4l96,226r,l112,224r13,-4l138,214r11,-9l149,205r14,-13l176,173r11,-23l199,122r,l206,95r2,-23l208,53,204,38r,l199,29,189,23,178,19,165,17r,xe" fillcolor="black" stroked="f">
                <v:path arrowok="t" o:connecttype="custom" o:connectlocs="22583,60960;11167,58969;6949,57228;3226,54242;1737,52500;0,47773;0,41552;993,34088;2233,29858;5211,22642;8934,16671;13153,11446;18364,6718;23823,3732;35735,498;42187,0;51617,995;56333,2986;60055,5225;61544,7216;63777,11446;64770,16671;64770,22642;63033,29858;61544,34088;57821,41552;54099,47275;49384,52003;46902,53744;35735,58969;22583,60960;40947,4230;36976,4728;30524,7216;27794,9455;21094,17915;15882,30356;14145,37322;13153,47773;14145,51007;17868,54740;23823,56232;27794,55735;34246,53247;36976,51007;43676,43045;49384,30356;51121,23638;51617,13187;50625,9455;46902,5723;40947,4230" o:connectangles="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0528" behindDoc="0" locked="0" layoutInCell="1" allowOverlap="1" wp14:anchorId="7DE84A09" wp14:editId="536D32DB">
                <wp:simplePos x="0" y="0"/>
                <wp:positionH relativeFrom="column">
                  <wp:posOffset>4934585</wp:posOffset>
                </wp:positionH>
                <wp:positionV relativeFrom="paragraph">
                  <wp:posOffset>28575</wp:posOffset>
                </wp:positionV>
                <wp:extent cx="90805" cy="88900"/>
                <wp:effectExtent l="635" t="0" r="3810" b="6350"/>
                <wp:wrapNone/>
                <wp:docPr id="30" name="Freeform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0805" cy="88900"/>
                        </a:xfrm>
                        <a:custGeom>
                          <a:avLst/>
                          <a:gdLst>
                            <a:gd name="T0" fmla="*/ 260 w 368"/>
                            <a:gd name="T1" fmla="*/ 248 h 360"/>
                            <a:gd name="T2" fmla="*/ 252 w 368"/>
                            <a:gd name="T3" fmla="*/ 238 h 360"/>
                            <a:gd name="T4" fmla="*/ 222 w 368"/>
                            <a:gd name="T5" fmla="*/ 218 h 360"/>
                            <a:gd name="T6" fmla="*/ 354 w 368"/>
                            <a:gd name="T7" fmla="*/ 235 h 360"/>
                            <a:gd name="T8" fmla="*/ 320 w 368"/>
                            <a:gd name="T9" fmla="*/ 238 h 360"/>
                            <a:gd name="T10" fmla="*/ 309 w 368"/>
                            <a:gd name="T11" fmla="*/ 259 h 360"/>
                            <a:gd name="T12" fmla="*/ 277 w 368"/>
                            <a:gd name="T13" fmla="*/ 322 h 360"/>
                            <a:gd name="T14" fmla="*/ 220 w 368"/>
                            <a:gd name="T15" fmla="*/ 346 h 360"/>
                            <a:gd name="T16" fmla="*/ 180 w 368"/>
                            <a:gd name="T17" fmla="*/ 356 h 360"/>
                            <a:gd name="T18" fmla="*/ 138 w 368"/>
                            <a:gd name="T19" fmla="*/ 360 h 360"/>
                            <a:gd name="T20" fmla="*/ 87 w 368"/>
                            <a:gd name="T21" fmla="*/ 354 h 360"/>
                            <a:gd name="T22" fmla="*/ 44 w 368"/>
                            <a:gd name="T23" fmla="*/ 335 h 360"/>
                            <a:gd name="T24" fmla="*/ 23 w 368"/>
                            <a:gd name="T25" fmla="*/ 316 h 360"/>
                            <a:gd name="T26" fmla="*/ 4 w 368"/>
                            <a:gd name="T27" fmla="*/ 276 h 360"/>
                            <a:gd name="T28" fmla="*/ 2 w 368"/>
                            <a:gd name="T29" fmla="*/ 221 h 360"/>
                            <a:gd name="T30" fmla="*/ 11 w 368"/>
                            <a:gd name="T31" fmla="*/ 180 h 360"/>
                            <a:gd name="T32" fmla="*/ 38 w 368"/>
                            <a:gd name="T33" fmla="*/ 121 h 360"/>
                            <a:gd name="T34" fmla="*/ 78 w 368"/>
                            <a:gd name="T35" fmla="*/ 72 h 360"/>
                            <a:gd name="T36" fmla="*/ 110 w 368"/>
                            <a:gd name="T37" fmla="*/ 45 h 360"/>
                            <a:gd name="T38" fmla="*/ 163 w 368"/>
                            <a:gd name="T39" fmla="*/ 19 h 360"/>
                            <a:gd name="T40" fmla="*/ 224 w 368"/>
                            <a:gd name="T41" fmla="*/ 3 h 360"/>
                            <a:gd name="T42" fmla="*/ 269 w 368"/>
                            <a:gd name="T43" fmla="*/ 0 h 360"/>
                            <a:gd name="T44" fmla="*/ 326 w 368"/>
                            <a:gd name="T45" fmla="*/ 5 h 360"/>
                            <a:gd name="T46" fmla="*/ 368 w 368"/>
                            <a:gd name="T47" fmla="*/ 19 h 360"/>
                            <a:gd name="T48" fmla="*/ 332 w 368"/>
                            <a:gd name="T49" fmla="*/ 102 h 360"/>
                            <a:gd name="T50" fmla="*/ 332 w 368"/>
                            <a:gd name="T51" fmla="*/ 62 h 360"/>
                            <a:gd name="T52" fmla="*/ 322 w 368"/>
                            <a:gd name="T53" fmla="*/ 38 h 360"/>
                            <a:gd name="T54" fmla="*/ 299 w 368"/>
                            <a:gd name="T55" fmla="*/ 24 h 360"/>
                            <a:gd name="T56" fmla="*/ 260 w 368"/>
                            <a:gd name="T57" fmla="*/ 20 h 360"/>
                            <a:gd name="T58" fmla="*/ 216 w 368"/>
                            <a:gd name="T59" fmla="*/ 26 h 360"/>
                            <a:gd name="T60" fmla="*/ 172 w 368"/>
                            <a:gd name="T61" fmla="*/ 43 h 360"/>
                            <a:gd name="T62" fmla="*/ 148 w 368"/>
                            <a:gd name="T63" fmla="*/ 62 h 360"/>
                            <a:gd name="T64" fmla="*/ 112 w 368"/>
                            <a:gd name="T65" fmla="*/ 96 h 360"/>
                            <a:gd name="T66" fmla="*/ 83 w 368"/>
                            <a:gd name="T67" fmla="*/ 142 h 360"/>
                            <a:gd name="T68" fmla="*/ 70 w 368"/>
                            <a:gd name="T69" fmla="*/ 176 h 360"/>
                            <a:gd name="T70" fmla="*/ 59 w 368"/>
                            <a:gd name="T71" fmla="*/ 227 h 360"/>
                            <a:gd name="T72" fmla="*/ 62 w 368"/>
                            <a:gd name="T73" fmla="*/ 271 h 360"/>
                            <a:gd name="T74" fmla="*/ 72 w 368"/>
                            <a:gd name="T75" fmla="*/ 295 h 360"/>
                            <a:gd name="T76" fmla="*/ 95 w 368"/>
                            <a:gd name="T77" fmla="*/ 320 h 360"/>
                            <a:gd name="T78" fmla="*/ 127 w 368"/>
                            <a:gd name="T79" fmla="*/ 333 h 360"/>
                            <a:gd name="T80" fmla="*/ 153 w 368"/>
                            <a:gd name="T81" fmla="*/ 337 h 360"/>
                            <a:gd name="T82" fmla="*/ 201 w 368"/>
                            <a:gd name="T83" fmla="*/ 329 h 360"/>
                            <a:gd name="T84" fmla="*/ 256 w 368"/>
                            <a:gd name="T85" fmla="*/ 26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68" h="360">
                              <a:moveTo>
                                <a:pt x="256" y="265"/>
                              </a:moveTo>
                              <a:lnTo>
                                <a:pt x="256" y="265"/>
                              </a:lnTo>
                              <a:lnTo>
                                <a:pt x="260" y="248"/>
                              </a:lnTo>
                              <a:lnTo>
                                <a:pt x="260" y="244"/>
                              </a:lnTo>
                              <a:lnTo>
                                <a:pt x="258" y="240"/>
                              </a:lnTo>
                              <a:lnTo>
                                <a:pt x="252" y="238"/>
                              </a:lnTo>
                              <a:lnTo>
                                <a:pt x="242" y="237"/>
                              </a:lnTo>
                              <a:lnTo>
                                <a:pt x="216" y="235"/>
                              </a:lnTo>
                              <a:lnTo>
                                <a:pt x="222" y="218"/>
                              </a:lnTo>
                              <a:lnTo>
                                <a:pt x="360" y="218"/>
                              </a:lnTo>
                              <a:lnTo>
                                <a:pt x="354" y="235"/>
                              </a:lnTo>
                              <a:lnTo>
                                <a:pt x="354" y="235"/>
                              </a:lnTo>
                              <a:lnTo>
                                <a:pt x="333" y="237"/>
                              </a:lnTo>
                              <a:lnTo>
                                <a:pt x="326" y="237"/>
                              </a:lnTo>
                              <a:lnTo>
                                <a:pt x="320" y="238"/>
                              </a:lnTo>
                              <a:lnTo>
                                <a:pt x="316" y="242"/>
                              </a:lnTo>
                              <a:lnTo>
                                <a:pt x="313" y="246"/>
                              </a:lnTo>
                              <a:lnTo>
                                <a:pt x="309" y="259"/>
                              </a:lnTo>
                              <a:lnTo>
                                <a:pt x="292" y="312"/>
                              </a:lnTo>
                              <a:lnTo>
                                <a:pt x="292" y="312"/>
                              </a:lnTo>
                              <a:lnTo>
                                <a:pt x="277" y="322"/>
                              </a:lnTo>
                              <a:lnTo>
                                <a:pt x="260" y="331"/>
                              </a:lnTo>
                              <a:lnTo>
                                <a:pt x="241" y="339"/>
                              </a:lnTo>
                              <a:lnTo>
                                <a:pt x="220" y="346"/>
                              </a:lnTo>
                              <a:lnTo>
                                <a:pt x="220" y="346"/>
                              </a:lnTo>
                              <a:lnTo>
                                <a:pt x="201" y="352"/>
                              </a:lnTo>
                              <a:lnTo>
                                <a:pt x="180" y="356"/>
                              </a:lnTo>
                              <a:lnTo>
                                <a:pt x="159" y="360"/>
                              </a:lnTo>
                              <a:lnTo>
                                <a:pt x="138" y="360"/>
                              </a:lnTo>
                              <a:lnTo>
                                <a:pt x="138" y="360"/>
                              </a:lnTo>
                              <a:lnTo>
                                <a:pt x="119" y="360"/>
                              </a:lnTo>
                              <a:lnTo>
                                <a:pt x="102" y="358"/>
                              </a:lnTo>
                              <a:lnTo>
                                <a:pt x="87" y="354"/>
                              </a:lnTo>
                              <a:lnTo>
                                <a:pt x="72" y="348"/>
                              </a:lnTo>
                              <a:lnTo>
                                <a:pt x="57" y="343"/>
                              </a:lnTo>
                              <a:lnTo>
                                <a:pt x="44" y="335"/>
                              </a:lnTo>
                              <a:lnTo>
                                <a:pt x="32" y="327"/>
                              </a:lnTo>
                              <a:lnTo>
                                <a:pt x="23" y="316"/>
                              </a:lnTo>
                              <a:lnTo>
                                <a:pt x="23" y="316"/>
                              </a:lnTo>
                              <a:lnTo>
                                <a:pt x="15" y="305"/>
                              </a:lnTo>
                              <a:lnTo>
                                <a:pt x="7" y="291"/>
                              </a:lnTo>
                              <a:lnTo>
                                <a:pt x="4" y="276"/>
                              </a:lnTo>
                              <a:lnTo>
                                <a:pt x="0" y="259"/>
                              </a:lnTo>
                              <a:lnTo>
                                <a:pt x="0" y="242"/>
                              </a:lnTo>
                              <a:lnTo>
                                <a:pt x="2" y="221"/>
                              </a:lnTo>
                              <a:lnTo>
                                <a:pt x="6" y="201"/>
                              </a:lnTo>
                              <a:lnTo>
                                <a:pt x="11" y="180"/>
                              </a:lnTo>
                              <a:lnTo>
                                <a:pt x="11" y="180"/>
                              </a:lnTo>
                              <a:lnTo>
                                <a:pt x="19" y="159"/>
                              </a:lnTo>
                              <a:lnTo>
                                <a:pt x="28" y="140"/>
                              </a:lnTo>
                              <a:lnTo>
                                <a:pt x="38" y="121"/>
                              </a:lnTo>
                              <a:lnTo>
                                <a:pt x="49" y="104"/>
                              </a:lnTo>
                              <a:lnTo>
                                <a:pt x="62" y="87"/>
                              </a:lnTo>
                              <a:lnTo>
                                <a:pt x="78" y="72"/>
                              </a:lnTo>
                              <a:lnTo>
                                <a:pt x="95" y="58"/>
                              </a:lnTo>
                              <a:lnTo>
                                <a:pt x="110" y="45"/>
                              </a:lnTo>
                              <a:lnTo>
                                <a:pt x="110" y="45"/>
                              </a:lnTo>
                              <a:lnTo>
                                <a:pt x="127" y="36"/>
                              </a:lnTo>
                              <a:lnTo>
                                <a:pt x="144" y="26"/>
                              </a:lnTo>
                              <a:lnTo>
                                <a:pt x="163" y="19"/>
                              </a:lnTo>
                              <a:lnTo>
                                <a:pt x="182" y="11"/>
                              </a:lnTo>
                              <a:lnTo>
                                <a:pt x="203" y="7"/>
                              </a:lnTo>
                              <a:lnTo>
                                <a:pt x="224" y="3"/>
                              </a:lnTo>
                              <a:lnTo>
                                <a:pt x="246" y="0"/>
                              </a:lnTo>
                              <a:lnTo>
                                <a:pt x="269" y="0"/>
                              </a:lnTo>
                              <a:lnTo>
                                <a:pt x="269" y="0"/>
                              </a:lnTo>
                              <a:lnTo>
                                <a:pt x="297" y="2"/>
                              </a:lnTo>
                              <a:lnTo>
                                <a:pt x="326" y="5"/>
                              </a:lnTo>
                              <a:lnTo>
                                <a:pt x="326" y="5"/>
                              </a:lnTo>
                              <a:lnTo>
                                <a:pt x="347" y="11"/>
                              </a:lnTo>
                              <a:lnTo>
                                <a:pt x="368" y="19"/>
                              </a:lnTo>
                              <a:lnTo>
                                <a:pt x="368" y="19"/>
                              </a:lnTo>
                              <a:lnTo>
                                <a:pt x="362" y="56"/>
                              </a:lnTo>
                              <a:lnTo>
                                <a:pt x="356" y="98"/>
                              </a:lnTo>
                              <a:lnTo>
                                <a:pt x="332" y="102"/>
                              </a:lnTo>
                              <a:lnTo>
                                <a:pt x="332" y="102"/>
                              </a:lnTo>
                              <a:lnTo>
                                <a:pt x="333" y="81"/>
                              </a:lnTo>
                              <a:lnTo>
                                <a:pt x="332" y="62"/>
                              </a:lnTo>
                              <a:lnTo>
                                <a:pt x="328" y="49"/>
                              </a:lnTo>
                              <a:lnTo>
                                <a:pt x="326" y="41"/>
                              </a:lnTo>
                              <a:lnTo>
                                <a:pt x="322" y="38"/>
                              </a:lnTo>
                              <a:lnTo>
                                <a:pt x="322" y="38"/>
                              </a:lnTo>
                              <a:lnTo>
                                <a:pt x="313" y="30"/>
                              </a:lnTo>
                              <a:lnTo>
                                <a:pt x="299" y="24"/>
                              </a:lnTo>
                              <a:lnTo>
                                <a:pt x="282" y="22"/>
                              </a:lnTo>
                              <a:lnTo>
                                <a:pt x="260" y="20"/>
                              </a:lnTo>
                              <a:lnTo>
                                <a:pt x="260" y="20"/>
                              </a:lnTo>
                              <a:lnTo>
                                <a:pt x="244" y="20"/>
                              </a:lnTo>
                              <a:lnTo>
                                <a:pt x="229" y="22"/>
                              </a:lnTo>
                              <a:lnTo>
                                <a:pt x="216" y="26"/>
                              </a:lnTo>
                              <a:lnTo>
                                <a:pt x="201" y="32"/>
                              </a:lnTo>
                              <a:lnTo>
                                <a:pt x="188" y="38"/>
                              </a:lnTo>
                              <a:lnTo>
                                <a:pt x="172" y="43"/>
                              </a:lnTo>
                              <a:lnTo>
                                <a:pt x="159" y="53"/>
                              </a:lnTo>
                              <a:lnTo>
                                <a:pt x="148" y="62"/>
                              </a:lnTo>
                              <a:lnTo>
                                <a:pt x="148" y="62"/>
                              </a:lnTo>
                              <a:lnTo>
                                <a:pt x="134" y="72"/>
                              </a:lnTo>
                              <a:lnTo>
                                <a:pt x="123" y="85"/>
                              </a:lnTo>
                              <a:lnTo>
                                <a:pt x="112" y="96"/>
                              </a:lnTo>
                              <a:lnTo>
                                <a:pt x="102" y="111"/>
                              </a:lnTo>
                              <a:lnTo>
                                <a:pt x="93" y="127"/>
                              </a:lnTo>
                              <a:lnTo>
                                <a:pt x="83" y="142"/>
                              </a:lnTo>
                              <a:lnTo>
                                <a:pt x="76" y="159"/>
                              </a:lnTo>
                              <a:lnTo>
                                <a:pt x="70" y="176"/>
                              </a:lnTo>
                              <a:lnTo>
                                <a:pt x="70" y="176"/>
                              </a:lnTo>
                              <a:lnTo>
                                <a:pt x="64" y="195"/>
                              </a:lnTo>
                              <a:lnTo>
                                <a:pt x="61" y="212"/>
                              </a:lnTo>
                              <a:lnTo>
                                <a:pt x="59" y="227"/>
                              </a:lnTo>
                              <a:lnTo>
                                <a:pt x="59" y="242"/>
                              </a:lnTo>
                              <a:lnTo>
                                <a:pt x="61" y="257"/>
                              </a:lnTo>
                              <a:lnTo>
                                <a:pt x="62" y="271"/>
                              </a:lnTo>
                              <a:lnTo>
                                <a:pt x="66" y="284"/>
                              </a:lnTo>
                              <a:lnTo>
                                <a:pt x="72" y="295"/>
                              </a:lnTo>
                              <a:lnTo>
                                <a:pt x="72" y="295"/>
                              </a:lnTo>
                              <a:lnTo>
                                <a:pt x="78" y="305"/>
                              </a:lnTo>
                              <a:lnTo>
                                <a:pt x="85" y="312"/>
                              </a:lnTo>
                              <a:lnTo>
                                <a:pt x="95" y="320"/>
                              </a:lnTo>
                              <a:lnTo>
                                <a:pt x="104" y="326"/>
                              </a:lnTo>
                              <a:lnTo>
                                <a:pt x="114" y="329"/>
                              </a:lnTo>
                              <a:lnTo>
                                <a:pt x="127" y="333"/>
                              </a:lnTo>
                              <a:lnTo>
                                <a:pt x="138" y="335"/>
                              </a:lnTo>
                              <a:lnTo>
                                <a:pt x="153" y="337"/>
                              </a:lnTo>
                              <a:lnTo>
                                <a:pt x="153" y="337"/>
                              </a:lnTo>
                              <a:lnTo>
                                <a:pt x="176" y="335"/>
                              </a:lnTo>
                              <a:lnTo>
                                <a:pt x="201" y="329"/>
                              </a:lnTo>
                              <a:lnTo>
                                <a:pt x="201" y="329"/>
                              </a:lnTo>
                              <a:lnTo>
                                <a:pt x="222" y="320"/>
                              </a:lnTo>
                              <a:lnTo>
                                <a:pt x="241" y="310"/>
                              </a:lnTo>
                              <a:lnTo>
                                <a:pt x="256" y="26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5B46A" id="Freeform 30" o:spid="_x0000_s1026" style="position:absolute;margin-left:388.55pt;margin-top:2.25pt;width:7.15pt;height: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" path="m256,265r,l260,248r,-4l258,240r-6,-2l242,237r-26,-2l222,218r138,l354,235r,l333,237r-7,l320,238r-4,4l313,246r-4,13l292,312r,l277,322r-17,9l241,339r-21,7l220,346r-19,6l180,356r-21,4l138,360r,l119,360r-17,-2l87,354,72,348,57,343,44,335,32,327,23,316r,l15,305,7,291,4,276,,259,,242,2,221,6,201r5,-21l11,180r8,-21l28,140,38,121,49,104,62,87,78,72,95,58,110,45r,l127,36,144,26r19,-7l182,11,203,7,224,3,246,r23,l269,r28,2l326,5r,l347,11r21,8l368,19r-6,37l356,98r-24,4l332,102r1,-21l332,62,328,49r-2,-8l322,38r,l313,30,299,24,282,22,260,20r,l244,20r-15,2l216,26r-15,6l188,38r-16,5l159,53r-11,9l148,62,134,72,123,85,112,96r-10,15l93,127,83,142r-7,17l70,176r,l64,195r-3,17l59,227r,15l61,257r1,14l66,284r6,11l72,295r6,10l85,312r10,8l104,326r10,3l127,333r11,2l153,337r,l176,335r25,-6l201,329r21,-9l241,310r15,-45xe" fillcolor="black" stroked="f">
                <v:path arrowok="t" o:connecttype="custom" o:connectlocs="64156,61242;62182,58773;54779,53834;87350,58032;78961,58773;76247,63959;68351,79516;54286,85443;44415,87912;34052,88900;21467,87418;10857,82726;5675,78034;987,68157;494,54575;2714,44450;9377,29880;19247,17780;27143,11113;40221,4692;55273,741;66376,0;80441,1235;90805,4692;81922,25188;81922,15311;79454,9384;73779,5927;64156,4939;53299,6421;42441,10619;36519,15311;27636,23707;20480,35066;17273,43462;14558,56056;15299,66922;17766,72849;23442,79022;31338,82233;37753,83220;49597,81245;63169,65440" o:connectangles="0,0,0,0,0,0,0,0,0,0,0,0,0,0,0,0,0,0,0,0,0,0,0,0,0,0,0,0,0,0,0,0,0,0,0,0,0,0,0,0,0,0,0"/>
                <o:lock v:ext="edit" aspectratio="t"/>
              </v:shape>
            </w:pict>
          </mc:Fallback>
        </mc:AlternateContent>
      </w:r>
      <w:r>
        <w:rPr>
          <w:noProof/>
          <w:sz w:val="20"/>
        </w:rPr>
        <mc:AlternateContent>
          <mc:Choice Requires="wps">
            <w:drawing>
              <wp:anchor distT="0" distB="0" distL="114300" distR="114300" simplePos="0" relativeHeight="251669504" behindDoc="0" locked="0" layoutInCell="1" allowOverlap="1" wp14:anchorId="1F44D181" wp14:editId="2E260274">
                <wp:simplePos x="0" y="0"/>
                <wp:positionH relativeFrom="column">
                  <wp:posOffset>4822825</wp:posOffset>
                </wp:positionH>
                <wp:positionV relativeFrom="paragraph">
                  <wp:posOffset>56515</wp:posOffset>
                </wp:positionV>
                <wp:extent cx="64770" cy="60960"/>
                <wp:effectExtent l="3175" t="8890" r="8255" b="6350"/>
                <wp:wrapNone/>
                <wp:docPr id="31"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64770" cy="60960"/>
                        </a:xfrm>
                        <a:custGeom>
                          <a:avLst/>
                          <a:gdLst>
                            <a:gd name="T0" fmla="*/ 93 w 264"/>
                            <a:gd name="T1" fmla="*/ 245 h 245"/>
                            <a:gd name="T2" fmla="*/ 47 w 264"/>
                            <a:gd name="T3" fmla="*/ 237 h 245"/>
                            <a:gd name="T4" fmla="*/ 30 w 264"/>
                            <a:gd name="T5" fmla="*/ 230 h 245"/>
                            <a:gd name="T6" fmla="*/ 15 w 264"/>
                            <a:gd name="T7" fmla="*/ 218 h 245"/>
                            <a:gd name="T8" fmla="*/ 10 w 264"/>
                            <a:gd name="T9" fmla="*/ 211 h 245"/>
                            <a:gd name="T10" fmla="*/ 2 w 264"/>
                            <a:gd name="T11" fmla="*/ 192 h 245"/>
                            <a:gd name="T12" fmla="*/ 0 w 264"/>
                            <a:gd name="T13" fmla="*/ 167 h 245"/>
                            <a:gd name="T14" fmla="*/ 6 w 264"/>
                            <a:gd name="T15" fmla="*/ 137 h 245"/>
                            <a:gd name="T16" fmla="*/ 11 w 264"/>
                            <a:gd name="T17" fmla="*/ 120 h 245"/>
                            <a:gd name="T18" fmla="*/ 23 w 264"/>
                            <a:gd name="T19" fmla="*/ 91 h 245"/>
                            <a:gd name="T20" fmla="*/ 38 w 264"/>
                            <a:gd name="T21" fmla="*/ 67 h 245"/>
                            <a:gd name="T22" fmla="*/ 55 w 264"/>
                            <a:gd name="T23" fmla="*/ 46 h 245"/>
                            <a:gd name="T24" fmla="*/ 76 w 264"/>
                            <a:gd name="T25" fmla="*/ 27 h 245"/>
                            <a:gd name="T26" fmla="*/ 97 w 264"/>
                            <a:gd name="T27" fmla="*/ 15 h 245"/>
                            <a:gd name="T28" fmla="*/ 144 w 264"/>
                            <a:gd name="T29" fmla="*/ 2 h 245"/>
                            <a:gd name="T30" fmla="*/ 173 w 264"/>
                            <a:gd name="T31" fmla="*/ 0 h 245"/>
                            <a:gd name="T32" fmla="*/ 210 w 264"/>
                            <a:gd name="T33" fmla="*/ 4 h 245"/>
                            <a:gd name="T34" fmla="*/ 229 w 264"/>
                            <a:gd name="T35" fmla="*/ 12 h 245"/>
                            <a:gd name="T36" fmla="*/ 245 w 264"/>
                            <a:gd name="T37" fmla="*/ 21 h 245"/>
                            <a:gd name="T38" fmla="*/ 250 w 264"/>
                            <a:gd name="T39" fmla="*/ 29 h 245"/>
                            <a:gd name="T40" fmla="*/ 260 w 264"/>
                            <a:gd name="T41" fmla="*/ 46 h 245"/>
                            <a:gd name="T42" fmla="*/ 264 w 264"/>
                            <a:gd name="T43" fmla="*/ 67 h 245"/>
                            <a:gd name="T44" fmla="*/ 262 w 264"/>
                            <a:gd name="T45" fmla="*/ 91 h 245"/>
                            <a:gd name="T46" fmla="*/ 256 w 264"/>
                            <a:gd name="T47" fmla="*/ 120 h 245"/>
                            <a:gd name="T48" fmla="*/ 250 w 264"/>
                            <a:gd name="T49" fmla="*/ 137 h 245"/>
                            <a:gd name="T50" fmla="*/ 235 w 264"/>
                            <a:gd name="T51" fmla="*/ 167 h 245"/>
                            <a:gd name="T52" fmla="*/ 220 w 264"/>
                            <a:gd name="T53" fmla="*/ 190 h 245"/>
                            <a:gd name="T54" fmla="*/ 201 w 264"/>
                            <a:gd name="T55" fmla="*/ 209 h 245"/>
                            <a:gd name="T56" fmla="*/ 191 w 264"/>
                            <a:gd name="T57" fmla="*/ 216 h 245"/>
                            <a:gd name="T58" fmla="*/ 144 w 264"/>
                            <a:gd name="T59" fmla="*/ 237 h 245"/>
                            <a:gd name="T60" fmla="*/ 93 w 264"/>
                            <a:gd name="T61" fmla="*/ 245 h 245"/>
                            <a:gd name="T62" fmla="*/ 165 w 264"/>
                            <a:gd name="T63" fmla="*/ 17 h 245"/>
                            <a:gd name="T64" fmla="*/ 152 w 264"/>
                            <a:gd name="T65" fmla="*/ 19 h 245"/>
                            <a:gd name="T66" fmla="*/ 125 w 264"/>
                            <a:gd name="T67" fmla="*/ 29 h 245"/>
                            <a:gd name="T68" fmla="*/ 112 w 264"/>
                            <a:gd name="T69" fmla="*/ 38 h 245"/>
                            <a:gd name="T70" fmla="*/ 87 w 264"/>
                            <a:gd name="T71" fmla="*/ 72 h 245"/>
                            <a:gd name="T72" fmla="*/ 65 w 264"/>
                            <a:gd name="T73" fmla="*/ 122 h 245"/>
                            <a:gd name="T74" fmla="*/ 57 w 264"/>
                            <a:gd name="T75" fmla="*/ 150 h 245"/>
                            <a:gd name="T76" fmla="*/ 55 w 264"/>
                            <a:gd name="T77" fmla="*/ 192 h 245"/>
                            <a:gd name="T78" fmla="*/ 59 w 264"/>
                            <a:gd name="T79" fmla="*/ 205 h 245"/>
                            <a:gd name="T80" fmla="*/ 74 w 264"/>
                            <a:gd name="T81" fmla="*/ 220 h 245"/>
                            <a:gd name="T82" fmla="*/ 99 w 264"/>
                            <a:gd name="T83" fmla="*/ 226 h 245"/>
                            <a:gd name="T84" fmla="*/ 114 w 264"/>
                            <a:gd name="T85" fmla="*/ 224 h 245"/>
                            <a:gd name="T86" fmla="*/ 140 w 264"/>
                            <a:gd name="T87" fmla="*/ 214 h 245"/>
                            <a:gd name="T88" fmla="*/ 152 w 264"/>
                            <a:gd name="T89" fmla="*/ 205 h 245"/>
                            <a:gd name="T90" fmla="*/ 178 w 264"/>
                            <a:gd name="T91" fmla="*/ 173 h 245"/>
                            <a:gd name="T92" fmla="*/ 199 w 264"/>
                            <a:gd name="T93" fmla="*/ 122 h 245"/>
                            <a:gd name="T94" fmla="*/ 207 w 264"/>
                            <a:gd name="T95" fmla="*/ 95 h 245"/>
                            <a:gd name="T96" fmla="*/ 210 w 264"/>
                            <a:gd name="T97" fmla="*/ 53 h 245"/>
                            <a:gd name="T98" fmla="*/ 207 w 264"/>
                            <a:gd name="T99" fmla="*/ 38 h 245"/>
                            <a:gd name="T100" fmla="*/ 191 w 264"/>
                            <a:gd name="T101" fmla="*/ 23 h 245"/>
                            <a:gd name="T102" fmla="*/ 167 w 264"/>
                            <a:gd name="T103" fmla="*/ 17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64" h="245">
                              <a:moveTo>
                                <a:pt x="93" y="245"/>
                              </a:moveTo>
                              <a:lnTo>
                                <a:pt x="93" y="245"/>
                              </a:lnTo>
                              <a:lnTo>
                                <a:pt x="68" y="243"/>
                              </a:lnTo>
                              <a:lnTo>
                                <a:pt x="47" y="237"/>
                              </a:lnTo>
                              <a:lnTo>
                                <a:pt x="38" y="233"/>
                              </a:lnTo>
                              <a:lnTo>
                                <a:pt x="30" y="230"/>
                              </a:lnTo>
                              <a:lnTo>
                                <a:pt x="23" y="224"/>
                              </a:lnTo>
                              <a:lnTo>
                                <a:pt x="15" y="218"/>
                              </a:lnTo>
                              <a:lnTo>
                                <a:pt x="15" y="218"/>
                              </a:lnTo>
                              <a:lnTo>
                                <a:pt x="10" y="211"/>
                              </a:lnTo>
                              <a:lnTo>
                                <a:pt x="6" y="201"/>
                              </a:lnTo>
                              <a:lnTo>
                                <a:pt x="2" y="192"/>
                              </a:lnTo>
                              <a:lnTo>
                                <a:pt x="0" y="180"/>
                              </a:lnTo>
                              <a:lnTo>
                                <a:pt x="0" y="167"/>
                              </a:lnTo>
                              <a:lnTo>
                                <a:pt x="2" y="152"/>
                              </a:lnTo>
                              <a:lnTo>
                                <a:pt x="6" y="137"/>
                              </a:lnTo>
                              <a:lnTo>
                                <a:pt x="11" y="120"/>
                              </a:lnTo>
                              <a:lnTo>
                                <a:pt x="11" y="120"/>
                              </a:lnTo>
                              <a:lnTo>
                                <a:pt x="15" y="106"/>
                              </a:lnTo>
                              <a:lnTo>
                                <a:pt x="23" y="91"/>
                              </a:lnTo>
                              <a:lnTo>
                                <a:pt x="29" y="78"/>
                              </a:lnTo>
                              <a:lnTo>
                                <a:pt x="38" y="67"/>
                              </a:lnTo>
                              <a:lnTo>
                                <a:pt x="46" y="55"/>
                              </a:lnTo>
                              <a:lnTo>
                                <a:pt x="55" y="46"/>
                              </a:lnTo>
                              <a:lnTo>
                                <a:pt x="65" y="36"/>
                              </a:lnTo>
                              <a:lnTo>
                                <a:pt x="76" y="27"/>
                              </a:lnTo>
                              <a:lnTo>
                                <a:pt x="76" y="27"/>
                              </a:lnTo>
                              <a:lnTo>
                                <a:pt x="97" y="15"/>
                              </a:lnTo>
                              <a:lnTo>
                                <a:pt x="119" y="6"/>
                              </a:lnTo>
                              <a:lnTo>
                                <a:pt x="144" y="2"/>
                              </a:lnTo>
                              <a:lnTo>
                                <a:pt x="173" y="0"/>
                              </a:lnTo>
                              <a:lnTo>
                                <a:pt x="173" y="0"/>
                              </a:lnTo>
                              <a:lnTo>
                                <a:pt x="199" y="2"/>
                              </a:lnTo>
                              <a:lnTo>
                                <a:pt x="210" y="4"/>
                              </a:lnTo>
                              <a:lnTo>
                                <a:pt x="220" y="8"/>
                              </a:lnTo>
                              <a:lnTo>
                                <a:pt x="229" y="12"/>
                              </a:lnTo>
                              <a:lnTo>
                                <a:pt x="237" y="15"/>
                              </a:lnTo>
                              <a:lnTo>
                                <a:pt x="245" y="21"/>
                              </a:lnTo>
                              <a:lnTo>
                                <a:pt x="250" y="29"/>
                              </a:lnTo>
                              <a:lnTo>
                                <a:pt x="250" y="29"/>
                              </a:lnTo>
                              <a:lnTo>
                                <a:pt x="256" y="36"/>
                              </a:lnTo>
                              <a:lnTo>
                                <a:pt x="260" y="46"/>
                              </a:lnTo>
                              <a:lnTo>
                                <a:pt x="262" y="55"/>
                              </a:lnTo>
                              <a:lnTo>
                                <a:pt x="264" y="67"/>
                              </a:lnTo>
                              <a:lnTo>
                                <a:pt x="264" y="80"/>
                              </a:lnTo>
                              <a:lnTo>
                                <a:pt x="262" y="91"/>
                              </a:lnTo>
                              <a:lnTo>
                                <a:pt x="260" y="106"/>
                              </a:lnTo>
                              <a:lnTo>
                                <a:pt x="256" y="120"/>
                              </a:lnTo>
                              <a:lnTo>
                                <a:pt x="256" y="120"/>
                              </a:lnTo>
                              <a:lnTo>
                                <a:pt x="250" y="137"/>
                              </a:lnTo>
                              <a:lnTo>
                                <a:pt x="243" y="152"/>
                              </a:lnTo>
                              <a:lnTo>
                                <a:pt x="235" y="167"/>
                              </a:lnTo>
                              <a:lnTo>
                                <a:pt x="227" y="178"/>
                              </a:lnTo>
                              <a:lnTo>
                                <a:pt x="220" y="190"/>
                              </a:lnTo>
                              <a:lnTo>
                                <a:pt x="210" y="199"/>
                              </a:lnTo>
                              <a:lnTo>
                                <a:pt x="201" y="209"/>
                              </a:lnTo>
                              <a:lnTo>
                                <a:pt x="191" y="216"/>
                              </a:lnTo>
                              <a:lnTo>
                                <a:pt x="191" y="216"/>
                              </a:lnTo>
                              <a:lnTo>
                                <a:pt x="169" y="230"/>
                              </a:lnTo>
                              <a:lnTo>
                                <a:pt x="144" y="237"/>
                              </a:lnTo>
                              <a:lnTo>
                                <a:pt x="119" y="243"/>
                              </a:lnTo>
                              <a:lnTo>
                                <a:pt x="93" y="245"/>
                              </a:lnTo>
                              <a:lnTo>
                                <a:pt x="93" y="245"/>
                              </a:lnTo>
                              <a:close/>
                              <a:moveTo>
                                <a:pt x="165" y="17"/>
                              </a:moveTo>
                              <a:lnTo>
                                <a:pt x="165" y="17"/>
                              </a:lnTo>
                              <a:lnTo>
                                <a:pt x="152" y="19"/>
                              </a:lnTo>
                              <a:lnTo>
                                <a:pt x="138" y="23"/>
                              </a:lnTo>
                              <a:lnTo>
                                <a:pt x="125" y="29"/>
                              </a:lnTo>
                              <a:lnTo>
                                <a:pt x="112" y="38"/>
                              </a:lnTo>
                              <a:lnTo>
                                <a:pt x="112" y="38"/>
                              </a:lnTo>
                              <a:lnTo>
                                <a:pt x="99" y="53"/>
                              </a:lnTo>
                              <a:lnTo>
                                <a:pt x="87" y="72"/>
                              </a:lnTo>
                              <a:lnTo>
                                <a:pt x="76" y="95"/>
                              </a:lnTo>
                              <a:lnTo>
                                <a:pt x="65" y="122"/>
                              </a:lnTo>
                              <a:lnTo>
                                <a:pt x="65" y="122"/>
                              </a:lnTo>
                              <a:lnTo>
                                <a:pt x="57" y="150"/>
                              </a:lnTo>
                              <a:lnTo>
                                <a:pt x="55" y="173"/>
                              </a:lnTo>
                              <a:lnTo>
                                <a:pt x="55" y="192"/>
                              </a:lnTo>
                              <a:lnTo>
                                <a:pt x="59" y="205"/>
                              </a:lnTo>
                              <a:lnTo>
                                <a:pt x="59" y="205"/>
                              </a:lnTo>
                              <a:lnTo>
                                <a:pt x="65" y="214"/>
                              </a:lnTo>
                              <a:lnTo>
                                <a:pt x="74" y="220"/>
                              </a:lnTo>
                              <a:lnTo>
                                <a:pt x="85" y="224"/>
                              </a:lnTo>
                              <a:lnTo>
                                <a:pt x="99" y="226"/>
                              </a:lnTo>
                              <a:lnTo>
                                <a:pt x="99" y="226"/>
                              </a:lnTo>
                              <a:lnTo>
                                <a:pt x="114" y="224"/>
                              </a:lnTo>
                              <a:lnTo>
                                <a:pt x="127" y="220"/>
                              </a:lnTo>
                              <a:lnTo>
                                <a:pt x="140" y="214"/>
                              </a:lnTo>
                              <a:lnTo>
                                <a:pt x="152" y="205"/>
                              </a:lnTo>
                              <a:lnTo>
                                <a:pt x="152" y="205"/>
                              </a:lnTo>
                              <a:lnTo>
                                <a:pt x="165" y="192"/>
                              </a:lnTo>
                              <a:lnTo>
                                <a:pt x="178" y="173"/>
                              </a:lnTo>
                              <a:lnTo>
                                <a:pt x="190" y="150"/>
                              </a:lnTo>
                              <a:lnTo>
                                <a:pt x="199" y="122"/>
                              </a:lnTo>
                              <a:lnTo>
                                <a:pt x="199" y="122"/>
                              </a:lnTo>
                              <a:lnTo>
                                <a:pt x="207" y="95"/>
                              </a:lnTo>
                              <a:lnTo>
                                <a:pt x="210" y="72"/>
                              </a:lnTo>
                              <a:lnTo>
                                <a:pt x="210" y="53"/>
                              </a:lnTo>
                              <a:lnTo>
                                <a:pt x="207" y="38"/>
                              </a:lnTo>
                              <a:lnTo>
                                <a:pt x="207" y="38"/>
                              </a:lnTo>
                              <a:lnTo>
                                <a:pt x="199" y="29"/>
                              </a:lnTo>
                              <a:lnTo>
                                <a:pt x="191" y="23"/>
                              </a:lnTo>
                              <a:lnTo>
                                <a:pt x="180" y="19"/>
                              </a:lnTo>
                              <a:lnTo>
                                <a:pt x="167" y="17"/>
                              </a:lnTo>
                              <a:lnTo>
                                <a:pt x="165"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E07D2" id="Freeform 31" o:spid="_x0000_s1026" style="position:absolute;margin-left:379.75pt;margin-top:4.45pt;width:5.1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" path="m93,245r,l68,243,47,237r-9,-4l30,230r-7,-6l15,218r,l10,211,6,201,2,192,,180,,167,2,152,6,137r5,-17l11,120r4,-14l23,91,29,78,38,67,46,55r9,-9l65,36,76,27r,l97,15,119,6,144,2,173,r,l199,2r11,2l220,8r9,4l237,15r8,6l250,29r,l256,36r4,10l262,55r2,12l264,80r-2,11l260,106r-4,14l256,120r-6,17l243,152r-8,15l227,178r-7,12l210,199r-9,10l191,216r,l169,230r-25,7l119,243r-26,2l93,245xm165,17r,l152,19r-14,4l125,29r-13,9l112,38,99,53,87,72,76,95,65,122r,l57,150r-2,23l55,192r4,13l59,205r6,9l74,220r11,4l99,226r,l114,224r13,-4l140,214r12,-9l152,205r13,-13l178,173r12,-23l199,122r,l207,95r3,-23l210,53,207,38r,l199,29r-8,-6l180,19,167,17r-2,xe" fillcolor="black" stroked="f">
                <v:path arrowok="t" o:connecttype="custom" o:connectlocs="22817,60960;11531,58969;7360,57228;3680,54242;2453,52500;491,47773;0,41552;1472,34088;2699,29858;5643,22642;9323,16671;13494,11446;18646,6718;23798,3732;35329,498;42444,0;51522,995;56183,2986;60109,5225;61335,7216;63789,11446;64770,16671;64279,22642;62807,29858;61335,34088;57655,41552;53975,47275;49314,52003;46860,53744;35329,58969;22817,60960;40481,4230;37292,4728;30668,7216;27478,9455;21345,17915;15947,30356;13984,37322;13494,47773;14475,51007;18155,54740;24289,56232;27969,55735;34348,53247;37292,51007;43671,43045;48823,30356;50786,23638;51522,13187;50786,9455;46860,5723;40972,4230" o:connectangles="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8480" behindDoc="0" locked="0" layoutInCell="1" allowOverlap="1" wp14:anchorId="0338E5A6" wp14:editId="38CECC0D">
                <wp:simplePos x="0" y="0"/>
                <wp:positionH relativeFrom="column">
                  <wp:posOffset>4779645</wp:posOffset>
                </wp:positionH>
                <wp:positionV relativeFrom="paragraph">
                  <wp:posOffset>41275</wp:posOffset>
                </wp:positionV>
                <wp:extent cx="45085" cy="76200"/>
                <wp:effectExtent l="7620" t="3175" r="4445" b="6350"/>
                <wp:wrapNone/>
                <wp:docPr id="32" name="Freeform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5085" cy="76200"/>
                        </a:xfrm>
                        <a:custGeom>
                          <a:avLst/>
                          <a:gdLst>
                            <a:gd name="T0" fmla="*/ 24 w 184"/>
                            <a:gd name="T1" fmla="*/ 74 h 309"/>
                            <a:gd name="T2" fmla="*/ 24 w 184"/>
                            <a:gd name="T3" fmla="*/ 74 h 309"/>
                            <a:gd name="T4" fmla="*/ 40 w 184"/>
                            <a:gd name="T5" fmla="*/ 72 h 309"/>
                            <a:gd name="T6" fmla="*/ 53 w 184"/>
                            <a:gd name="T7" fmla="*/ 68 h 309"/>
                            <a:gd name="T8" fmla="*/ 66 w 184"/>
                            <a:gd name="T9" fmla="*/ 62 h 309"/>
                            <a:gd name="T10" fmla="*/ 77 w 184"/>
                            <a:gd name="T11" fmla="*/ 55 h 309"/>
                            <a:gd name="T12" fmla="*/ 87 w 184"/>
                            <a:gd name="T13" fmla="*/ 45 h 309"/>
                            <a:gd name="T14" fmla="*/ 98 w 184"/>
                            <a:gd name="T15" fmla="*/ 32 h 309"/>
                            <a:gd name="T16" fmla="*/ 108 w 184"/>
                            <a:gd name="T17" fmla="*/ 17 h 309"/>
                            <a:gd name="T18" fmla="*/ 119 w 184"/>
                            <a:gd name="T19" fmla="*/ 0 h 309"/>
                            <a:gd name="T20" fmla="*/ 134 w 184"/>
                            <a:gd name="T21" fmla="*/ 0 h 309"/>
                            <a:gd name="T22" fmla="*/ 113 w 184"/>
                            <a:gd name="T23" fmla="*/ 70 h 309"/>
                            <a:gd name="T24" fmla="*/ 184 w 184"/>
                            <a:gd name="T25" fmla="*/ 70 h 309"/>
                            <a:gd name="T26" fmla="*/ 178 w 184"/>
                            <a:gd name="T27" fmla="*/ 89 h 309"/>
                            <a:gd name="T28" fmla="*/ 106 w 184"/>
                            <a:gd name="T29" fmla="*/ 89 h 309"/>
                            <a:gd name="T30" fmla="*/ 57 w 184"/>
                            <a:gd name="T31" fmla="*/ 244 h 309"/>
                            <a:gd name="T32" fmla="*/ 57 w 184"/>
                            <a:gd name="T33" fmla="*/ 244 h 309"/>
                            <a:gd name="T34" fmla="*/ 53 w 184"/>
                            <a:gd name="T35" fmla="*/ 256 h 309"/>
                            <a:gd name="T36" fmla="*/ 53 w 184"/>
                            <a:gd name="T37" fmla="*/ 263 h 309"/>
                            <a:gd name="T38" fmla="*/ 53 w 184"/>
                            <a:gd name="T39" fmla="*/ 271 h 309"/>
                            <a:gd name="T40" fmla="*/ 55 w 184"/>
                            <a:gd name="T41" fmla="*/ 276 h 309"/>
                            <a:gd name="T42" fmla="*/ 58 w 184"/>
                            <a:gd name="T43" fmla="*/ 280 h 309"/>
                            <a:gd name="T44" fmla="*/ 62 w 184"/>
                            <a:gd name="T45" fmla="*/ 284 h 309"/>
                            <a:gd name="T46" fmla="*/ 68 w 184"/>
                            <a:gd name="T47" fmla="*/ 286 h 309"/>
                            <a:gd name="T48" fmla="*/ 76 w 184"/>
                            <a:gd name="T49" fmla="*/ 286 h 309"/>
                            <a:gd name="T50" fmla="*/ 76 w 184"/>
                            <a:gd name="T51" fmla="*/ 286 h 309"/>
                            <a:gd name="T52" fmla="*/ 87 w 184"/>
                            <a:gd name="T53" fmla="*/ 286 h 309"/>
                            <a:gd name="T54" fmla="*/ 98 w 184"/>
                            <a:gd name="T55" fmla="*/ 282 h 309"/>
                            <a:gd name="T56" fmla="*/ 110 w 184"/>
                            <a:gd name="T57" fmla="*/ 278 h 309"/>
                            <a:gd name="T58" fmla="*/ 123 w 184"/>
                            <a:gd name="T59" fmla="*/ 271 h 309"/>
                            <a:gd name="T60" fmla="*/ 129 w 184"/>
                            <a:gd name="T61" fmla="*/ 286 h 309"/>
                            <a:gd name="T62" fmla="*/ 129 w 184"/>
                            <a:gd name="T63" fmla="*/ 286 h 309"/>
                            <a:gd name="T64" fmla="*/ 110 w 184"/>
                            <a:gd name="T65" fmla="*/ 295 h 309"/>
                            <a:gd name="T66" fmla="*/ 93 w 184"/>
                            <a:gd name="T67" fmla="*/ 303 h 309"/>
                            <a:gd name="T68" fmla="*/ 74 w 184"/>
                            <a:gd name="T69" fmla="*/ 307 h 309"/>
                            <a:gd name="T70" fmla="*/ 53 w 184"/>
                            <a:gd name="T71" fmla="*/ 309 h 309"/>
                            <a:gd name="T72" fmla="*/ 53 w 184"/>
                            <a:gd name="T73" fmla="*/ 309 h 309"/>
                            <a:gd name="T74" fmla="*/ 40 w 184"/>
                            <a:gd name="T75" fmla="*/ 307 h 309"/>
                            <a:gd name="T76" fmla="*/ 28 w 184"/>
                            <a:gd name="T77" fmla="*/ 305 h 309"/>
                            <a:gd name="T78" fmla="*/ 17 w 184"/>
                            <a:gd name="T79" fmla="*/ 301 h 309"/>
                            <a:gd name="T80" fmla="*/ 9 w 184"/>
                            <a:gd name="T81" fmla="*/ 295 h 309"/>
                            <a:gd name="T82" fmla="*/ 4 w 184"/>
                            <a:gd name="T83" fmla="*/ 288 h 309"/>
                            <a:gd name="T84" fmla="*/ 0 w 184"/>
                            <a:gd name="T85" fmla="*/ 276 h 309"/>
                            <a:gd name="T86" fmla="*/ 0 w 184"/>
                            <a:gd name="T87" fmla="*/ 263 h 309"/>
                            <a:gd name="T88" fmla="*/ 4 w 184"/>
                            <a:gd name="T89" fmla="*/ 246 h 309"/>
                            <a:gd name="T90" fmla="*/ 55 w 184"/>
                            <a:gd name="T91" fmla="*/ 89 h 309"/>
                            <a:gd name="T92" fmla="*/ 19 w 184"/>
                            <a:gd name="T93" fmla="*/ 89 h 309"/>
                            <a:gd name="T94" fmla="*/ 24 w 184"/>
                            <a:gd name="T95" fmla="*/ 74 h 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4" h="309">
                              <a:moveTo>
                                <a:pt x="24" y="74"/>
                              </a:moveTo>
                              <a:lnTo>
                                <a:pt x="24" y="74"/>
                              </a:lnTo>
                              <a:lnTo>
                                <a:pt x="40" y="72"/>
                              </a:lnTo>
                              <a:lnTo>
                                <a:pt x="53" y="68"/>
                              </a:lnTo>
                              <a:lnTo>
                                <a:pt x="66" y="62"/>
                              </a:lnTo>
                              <a:lnTo>
                                <a:pt x="77" y="55"/>
                              </a:lnTo>
                              <a:lnTo>
                                <a:pt x="87" y="45"/>
                              </a:lnTo>
                              <a:lnTo>
                                <a:pt x="98" y="32"/>
                              </a:lnTo>
                              <a:lnTo>
                                <a:pt x="108" y="17"/>
                              </a:lnTo>
                              <a:lnTo>
                                <a:pt x="119" y="0"/>
                              </a:lnTo>
                              <a:lnTo>
                                <a:pt x="134" y="0"/>
                              </a:lnTo>
                              <a:lnTo>
                                <a:pt x="113" y="70"/>
                              </a:lnTo>
                              <a:lnTo>
                                <a:pt x="184" y="70"/>
                              </a:lnTo>
                              <a:lnTo>
                                <a:pt x="178" y="89"/>
                              </a:lnTo>
                              <a:lnTo>
                                <a:pt x="106" y="89"/>
                              </a:lnTo>
                              <a:lnTo>
                                <a:pt x="57" y="244"/>
                              </a:lnTo>
                              <a:lnTo>
                                <a:pt x="57" y="244"/>
                              </a:lnTo>
                              <a:lnTo>
                                <a:pt x="53" y="256"/>
                              </a:lnTo>
                              <a:lnTo>
                                <a:pt x="53" y="263"/>
                              </a:lnTo>
                              <a:lnTo>
                                <a:pt x="53" y="271"/>
                              </a:lnTo>
                              <a:lnTo>
                                <a:pt x="55" y="276"/>
                              </a:lnTo>
                              <a:lnTo>
                                <a:pt x="58" y="280"/>
                              </a:lnTo>
                              <a:lnTo>
                                <a:pt x="62" y="284"/>
                              </a:lnTo>
                              <a:lnTo>
                                <a:pt x="68" y="286"/>
                              </a:lnTo>
                              <a:lnTo>
                                <a:pt x="76" y="286"/>
                              </a:lnTo>
                              <a:lnTo>
                                <a:pt x="76" y="286"/>
                              </a:lnTo>
                              <a:lnTo>
                                <a:pt x="87" y="286"/>
                              </a:lnTo>
                              <a:lnTo>
                                <a:pt x="98" y="282"/>
                              </a:lnTo>
                              <a:lnTo>
                                <a:pt x="110" y="278"/>
                              </a:lnTo>
                              <a:lnTo>
                                <a:pt x="123" y="271"/>
                              </a:lnTo>
                              <a:lnTo>
                                <a:pt x="129" y="286"/>
                              </a:lnTo>
                              <a:lnTo>
                                <a:pt x="129" y="286"/>
                              </a:lnTo>
                              <a:lnTo>
                                <a:pt x="110" y="295"/>
                              </a:lnTo>
                              <a:lnTo>
                                <a:pt x="93" y="303"/>
                              </a:lnTo>
                              <a:lnTo>
                                <a:pt x="74" y="307"/>
                              </a:lnTo>
                              <a:lnTo>
                                <a:pt x="53" y="309"/>
                              </a:lnTo>
                              <a:lnTo>
                                <a:pt x="53" y="309"/>
                              </a:lnTo>
                              <a:lnTo>
                                <a:pt x="40" y="307"/>
                              </a:lnTo>
                              <a:lnTo>
                                <a:pt x="28" y="305"/>
                              </a:lnTo>
                              <a:lnTo>
                                <a:pt x="17" y="301"/>
                              </a:lnTo>
                              <a:lnTo>
                                <a:pt x="9" y="295"/>
                              </a:lnTo>
                              <a:lnTo>
                                <a:pt x="4" y="288"/>
                              </a:lnTo>
                              <a:lnTo>
                                <a:pt x="0" y="276"/>
                              </a:lnTo>
                              <a:lnTo>
                                <a:pt x="0" y="263"/>
                              </a:lnTo>
                              <a:lnTo>
                                <a:pt x="4" y="246"/>
                              </a:lnTo>
                              <a:lnTo>
                                <a:pt x="55" y="89"/>
                              </a:lnTo>
                              <a:lnTo>
                                <a:pt x="19" y="89"/>
                              </a:lnTo>
                              <a:lnTo>
                                <a:pt x="24" y="7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3AFEC" id="Freeform 32" o:spid="_x0000_s1026" style="position:absolute;margin-left:376.35pt;margin-top:3.25pt;width:3.55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" path="m24,74r,l40,72,53,68,66,62,77,55,87,45,98,32,108,17,119,r15,l113,70r71,l178,89r-72,l57,244r,l53,256r,7l53,271r2,5l58,280r4,4l68,286r8,l76,286r11,l98,282r12,-4l123,271r6,15l129,286r-19,9l93,303r-19,4l53,309r,l40,307,28,305,17,301,9,295,4,288,,276,,263,4,246,55,89r-36,l24,74xe" fillcolor="black" stroked="f">
                <v:path arrowok="t" o:connecttype="custom" o:connectlocs="5881,18249;5881,18249;9801,17755;12986,16769;16172,15289;18867,13563;21317,11097;24013,7891;26463,4192;29158,0;32834,0;27688,17262;45085,17262;43615,21948;25973,21948;13967,60171;13967,60171;12986,63130;12986,64856;12986,66829;13476,68062;14212,69049;15192,70035;16662,70528;18622,70528;18622,70528;21317,70528;24013,69542;26953,68555;30138,66829;31609,70528;31609,70528;26953,72748;22788,74720;18132,75707;12986,76200;12986,76200;9801,75707;6861,75214;4165,74227;2205,72748;980,71021;0,68062;0,64856;980,60664;13476,21948;4656,21948;5881,18249" o:connectangles="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67456" behindDoc="0" locked="0" layoutInCell="1" allowOverlap="1" wp14:anchorId="7076D1C8" wp14:editId="195AEC4E">
                <wp:simplePos x="0" y="0"/>
                <wp:positionH relativeFrom="column">
                  <wp:posOffset>4677410</wp:posOffset>
                </wp:positionH>
                <wp:positionV relativeFrom="paragraph">
                  <wp:posOffset>56515</wp:posOffset>
                </wp:positionV>
                <wp:extent cx="58420" cy="60960"/>
                <wp:effectExtent l="635" t="8890" r="7620" b="6350"/>
                <wp:wrapNone/>
                <wp:docPr id="3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420" cy="60960"/>
                        </a:xfrm>
                        <a:custGeom>
                          <a:avLst/>
                          <a:gdLst>
                            <a:gd name="T0" fmla="*/ 64 w 237"/>
                            <a:gd name="T1" fmla="*/ 120 h 245"/>
                            <a:gd name="T2" fmla="*/ 55 w 237"/>
                            <a:gd name="T3" fmla="*/ 161 h 245"/>
                            <a:gd name="T4" fmla="*/ 58 w 237"/>
                            <a:gd name="T5" fmla="*/ 195 h 245"/>
                            <a:gd name="T6" fmla="*/ 64 w 237"/>
                            <a:gd name="T7" fmla="*/ 207 h 245"/>
                            <a:gd name="T8" fmla="*/ 87 w 237"/>
                            <a:gd name="T9" fmla="*/ 222 h 245"/>
                            <a:gd name="T10" fmla="*/ 102 w 237"/>
                            <a:gd name="T11" fmla="*/ 224 h 245"/>
                            <a:gd name="T12" fmla="*/ 129 w 237"/>
                            <a:gd name="T13" fmla="*/ 220 h 245"/>
                            <a:gd name="T14" fmla="*/ 155 w 237"/>
                            <a:gd name="T15" fmla="*/ 211 h 245"/>
                            <a:gd name="T16" fmla="*/ 174 w 237"/>
                            <a:gd name="T17" fmla="*/ 197 h 245"/>
                            <a:gd name="T18" fmla="*/ 191 w 237"/>
                            <a:gd name="T19" fmla="*/ 180 h 245"/>
                            <a:gd name="T20" fmla="*/ 206 w 237"/>
                            <a:gd name="T21" fmla="*/ 188 h 245"/>
                            <a:gd name="T22" fmla="*/ 172 w 237"/>
                            <a:gd name="T23" fmla="*/ 216 h 245"/>
                            <a:gd name="T24" fmla="*/ 159 w 237"/>
                            <a:gd name="T25" fmla="*/ 226 h 245"/>
                            <a:gd name="T26" fmla="*/ 125 w 237"/>
                            <a:gd name="T27" fmla="*/ 239 h 245"/>
                            <a:gd name="T28" fmla="*/ 87 w 237"/>
                            <a:gd name="T29" fmla="*/ 245 h 245"/>
                            <a:gd name="T30" fmla="*/ 62 w 237"/>
                            <a:gd name="T31" fmla="*/ 243 h 245"/>
                            <a:gd name="T32" fmla="*/ 39 w 237"/>
                            <a:gd name="T33" fmla="*/ 235 h 245"/>
                            <a:gd name="T34" fmla="*/ 22 w 237"/>
                            <a:gd name="T35" fmla="*/ 226 h 245"/>
                            <a:gd name="T36" fmla="*/ 9 w 237"/>
                            <a:gd name="T37" fmla="*/ 211 h 245"/>
                            <a:gd name="T38" fmla="*/ 5 w 237"/>
                            <a:gd name="T39" fmla="*/ 203 h 245"/>
                            <a:gd name="T40" fmla="*/ 2 w 237"/>
                            <a:gd name="T41" fmla="*/ 182 h 245"/>
                            <a:gd name="T42" fmla="*/ 2 w 237"/>
                            <a:gd name="T43" fmla="*/ 159 h 245"/>
                            <a:gd name="T44" fmla="*/ 11 w 237"/>
                            <a:gd name="T45" fmla="*/ 116 h 245"/>
                            <a:gd name="T46" fmla="*/ 21 w 237"/>
                            <a:gd name="T47" fmla="*/ 89 h 245"/>
                            <a:gd name="T48" fmla="*/ 53 w 237"/>
                            <a:gd name="T49" fmla="*/ 46 h 245"/>
                            <a:gd name="T50" fmla="*/ 74 w 237"/>
                            <a:gd name="T51" fmla="*/ 27 h 245"/>
                            <a:gd name="T52" fmla="*/ 113 w 237"/>
                            <a:gd name="T53" fmla="*/ 8 h 245"/>
                            <a:gd name="T54" fmla="*/ 161 w 237"/>
                            <a:gd name="T55" fmla="*/ 0 h 245"/>
                            <a:gd name="T56" fmla="*/ 184 w 237"/>
                            <a:gd name="T57" fmla="*/ 2 h 245"/>
                            <a:gd name="T58" fmla="*/ 201 w 237"/>
                            <a:gd name="T59" fmla="*/ 8 h 245"/>
                            <a:gd name="T60" fmla="*/ 216 w 237"/>
                            <a:gd name="T61" fmla="*/ 17 h 245"/>
                            <a:gd name="T62" fmla="*/ 227 w 237"/>
                            <a:gd name="T63" fmla="*/ 31 h 245"/>
                            <a:gd name="T64" fmla="*/ 231 w 237"/>
                            <a:gd name="T65" fmla="*/ 38 h 245"/>
                            <a:gd name="T66" fmla="*/ 235 w 237"/>
                            <a:gd name="T67" fmla="*/ 57 h 245"/>
                            <a:gd name="T68" fmla="*/ 235 w 237"/>
                            <a:gd name="T69" fmla="*/ 93 h 245"/>
                            <a:gd name="T70" fmla="*/ 64 w 237"/>
                            <a:gd name="T71" fmla="*/ 120 h 245"/>
                            <a:gd name="T72" fmla="*/ 180 w 237"/>
                            <a:gd name="T73" fmla="*/ 101 h 245"/>
                            <a:gd name="T74" fmla="*/ 187 w 237"/>
                            <a:gd name="T75" fmla="*/ 67 h 245"/>
                            <a:gd name="T76" fmla="*/ 185 w 237"/>
                            <a:gd name="T77" fmla="*/ 38 h 245"/>
                            <a:gd name="T78" fmla="*/ 182 w 237"/>
                            <a:gd name="T79" fmla="*/ 29 h 245"/>
                            <a:gd name="T80" fmla="*/ 166 w 237"/>
                            <a:gd name="T81" fmla="*/ 19 h 245"/>
                            <a:gd name="T82" fmla="*/ 153 w 237"/>
                            <a:gd name="T83" fmla="*/ 17 h 245"/>
                            <a:gd name="T84" fmla="*/ 132 w 237"/>
                            <a:gd name="T85" fmla="*/ 23 h 245"/>
                            <a:gd name="T86" fmla="*/ 110 w 237"/>
                            <a:gd name="T87" fmla="*/ 38 h 245"/>
                            <a:gd name="T88" fmla="*/ 98 w 237"/>
                            <a:gd name="T89" fmla="*/ 50 h 245"/>
                            <a:gd name="T90" fmla="*/ 79 w 237"/>
                            <a:gd name="T91" fmla="*/ 80 h 245"/>
                            <a:gd name="T92" fmla="*/ 180 w 237"/>
                            <a:gd name="T93" fmla="*/ 10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7" h="245">
                              <a:moveTo>
                                <a:pt x="64" y="120"/>
                              </a:moveTo>
                              <a:lnTo>
                                <a:pt x="64" y="120"/>
                              </a:lnTo>
                              <a:lnTo>
                                <a:pt x="58" y="140"/>
                              </a:lnTo>
                              <a:lnTo>
                                <a:pt x="55" y="161"/>
                              </a:lnTo>
                              <a:lnTo>
                                <a:pt x="55" y="178"/>
                              </a:lnTo>
                              <a:lnTo>
                                <a:pt x="58" y="195"/>
                              </a:lnTo>
                              <a:lnTo>
                                <a:pt x="58" y="195"/>
                              </a:lnTo>
                              <a:lnTo>
                                <a:pt x="64" y="207"/>
                              </a:lnTo>
                              <a:lnTo>
                                <a:pt x="74" y="216"/>
                              </a:lnTo>
                              <a:lnTo>
                                <a:pt x="87" y="222"/>
                              </a:lnTo>
                              <a:lnTo>
                                <a:pt x="102" y="224"/>
                              </a:lnTo>
                              <a:lnTo>
                                <a:pt x="102" y="224"/>
                              </a:lnTo>
                              <a:lnTo>
                                <a:pt x="115" y="222"/>
                              </a:lnTo>
                              <a:lnTo>
                                <a:pt x="129" y="220"/>
                              </a:lnTo>
                              <a:lnTo>
                                <a:pt x="142" y="216"/>
                              </a:lnTo>
                              <a:lnTo>
                                <a:pt x="155" y="211"/>
                              </a:lnTo>
                              <a:lnTo>
                                <a:pt x="155" y="211"/>
                              </a:lnTo>
                              <a:lnTo>
                                <a:pt x="174" y="197"/>
                              </a:lnTo>
                              <a:lnTo>
                                <a:pt x="182" y="188"/>
                              </a:lnTo>
                              <a:lnTo>
                                <a:pt x="191" y="180"/>
                              </a:lnTo>
                              <a:lnTo>
                                <a:pt x="206" y="188"/>
                              </a:lnTo>
                              <a:lnTo>
                                <a:pt x="206" y="188"/>
                              </a:lnTo>
                              <a:lnTo>
                                <a:pt x="184" y="209"/>
                              </a:lnTo>
                              <a:lnTo>
                                <a:pt x="172" y="216"/>
                              </a:lnTo>
                              <a:lnTo>
                                <a:pt x="159" y="226"/>
                              </a:lnTo>
                              <a:lnTo>
                                <a:pt x="159" y="226"/>
                              </a:lnTo>
                              <a:lnTo>
                                <a:pt x="142" y="233"/>
                              </a:lnTo>
                              <a:lnTo>
                                <a:pt x="125" y="239"/>
                              </a:lnTo>
                              <a:lnTo>
                                <a:pt x="108" y="243"/>
                              </a:lnTo>
                              <a:lnTo>
                                <a:pt x="87" y="245"/>
                              </a:lnTo>
                              <a:lnTo>
                                <a:pt x="87" y="245"/>
                              </a:lnTo>
                              <a:lnTo>
                                <a:pt x="62" y="243"/>
                              </a:lnTo>
                              <a:lnTo>
                                <a:pt x="51" y="239"/>
                              </a:lnTo>
                              <a:lnTo>
                                <a:pt x="39" y="235"/>
                              </a:lnTo>
                              <a:lnTo>
                                <a:pt x="30" y="231"/>
                              </a:lnTo>
                              <a:lnTo>
                                <a:pt x="22" y="226"/>
                              </a:lnTo>
                              <a:lnTo>
                                <a:pt x="15" y="218"/>
                              </a:lnTo>
                              <a:lnTo>
                                <a:pt x="9" y="211"/>
                              </a:lnTo>
                              <a:lnTo>
                                <a:pt x="9" y="211"/>
                              </a:lnTo>
                              <a:lnTo>
                                <a:pt x="5" y="203"/>
                              </a:lnTo>
                              <a:lnTo>
                                <a:pt x="2" y="194"/>
                              </a:lnTo>
                              <a:lnTo>
                                <a:pt x="2" y="182"/>
                              </a:lnTo>
                              <a:lnTo>
                                <a:pt x="0" y="173"/>
                              </a:lnTo>
                              <a:lnTo>
                                <a:pt x="2" y="159"/>
                              </a:lnTo>
                              <a:lnTo>
                                <a:pt x="3" y="146"/>
                              </a:lnTo>
                              <a:lnTo>
                                <a:pt x="11" y="116"/>
                              </a:lnTo>
                              <a:lnTo>
                                <a:pt x="11" y="116"/>
                              </a:lnTo>
                              <a:lnTo>
                                <a:pt x="21" y="89"/>
                              </a:lnTo>
                              <a:lnTo>
                                <a:pt x="36" y="67"/>
                              </a:lnTo>
                              <a:lnTo>
                                <a:pt x="53" y="46"/>
                              </a:lnTo>
                              <a:lnTo>
                                <a:pt x="74" y="27"/>
                              </a:lnTo>
                              <a:lnTo>
                                <a:pt x="74" y="27"/>
                              </a:lnTo>
                              <a:lnTo>
                                <a:pt x="93" y="15"/>
                              </a:lnTo>
                              <a:lnTo>
                                <a:pt x="113" y="8"/>
                              </a:lnTo>
                              <a:lnTo>
                                <a:pt x="136" y="2"/>
                              </a:lnTo>
                              <a:lnTo>
                                <a:pt x="161" y="0"/>
                              </a:lnTo>
                              <a:lnTo>
                                <a:pt x="161" y="0"/>
                              </a:lnTo>
                              <a:lnTo>
                                <a:pt x="184" y="2"/>
                              </a:lnTo>
                              <a:lnTo>
                                <a:pt x="193" y="4"/>
                              </a:lnTo>
                              <a:lnTo>
                                <a:pt x="201" y="8"/>
                              </a:lnTo>
                              <a:lnTo>
                                <a:pt x="210" y="12"/>
                              </a:lnTo>
                              <a:lnTo>
                                <a:pt x="216" y="17"/>
                              </a:lnTo>
                              <a:lnTo>
                                <a:pt x="221" y="23"/>
                              </a:lnTo>
                              <a:lnTo>
                                <a:pt x="227" y="31"/>
                              </a:lnTo>
                              <a:lnTo>
                                <a:pt x="227" y="31"/>
                              </a:lnTo>
                              <a:lnTo>
                                <a:pt x="231" y="38"/>
                              </a:lnTo>
                              <a:lnTo>
                                <a:pt x="233" y="48"/>
                              </a:lnTo>
                              <a:lnTo>
                                <a:pt x="235" y="57"/>
                              </a:lnTo>
                              <a:lnTo>
                                <a:pt x="237" y="68"/>
                              </a:lnTo>
                              <a:lnTo>
                                <a:pt x="235" y="93"/>
                              </a:lnTo>
                              <a:lnTo>
                                <a:pt x="227" y="120"/>
                              </a:lnTo>
                              <a:lnTo>
                                <a:pt x="64" y="120"/>
                              </a:lnTo>
                              <a:close/>
                              <a:moveTo>
                                <a:pt x="180" y="101"/>
                              </a:moveTo>
                              <a:lnTo>
                                <a:pt x="180" y="101"/>
                              </a:lnTo>
                              <a:lnTo>
                                <a:pt x="185" y="84"/>
                              </a:lnTo>
                              <a:lnTo>
                                <a:pt x="187" y="67"/>
                              </a:lnTo>
                              <a:lnTo>
                                <a:pt x="187" y="51"/>
                              </a:lnTo>
                              <a:lnTo>
                                <a:pt x="185" y="38"/>
                              </a:lnTo>
                              <a:lnTo>
                                <a:pt x="185" y="38"/>
                              </a:lnTo>
                              <a:lnTo>
                                <a:pt x="182" y="29"/>
                              </a:lnTo>
                              <a:lnTo>
                                <a:pt x="174" y="23"/>
                              </a:lnTo>
                              <a:lnTo>
                                <a:pt x="166" y="19"/>
                              </a:lnTo>
                              <a:lnTo>
                                <a:pt x="153" y="17"/>
                              </a:lnTo>
                              <a:lnTo>
                                <a:pt x="153" y="17"/>
                              </a:lnTo>
                              <a:lnTo>
                                <a:pt x="144" y="19"/>
                              </a:lnTo>
                              <a:lnTo>
                                <a:pt x="132" y="23"/>
                              </a:lnTo>
                              <a:lnTo>
                                <a:pt x="121" y="29"/>
                              </a:lnTo>
                              <a:lnTo>
                                <a:pt x="110" y="38"/>
                              </a:lnTo>
                              <a:lnTo>
                                <a:pt x="110" y="38"/>
                              </a:lnTo>
                              <a:lnTo>
                                <a:pt x="98" y="50"/>
                              </a:lnTo>
                              <a:lnTo>
                                <a:pt x="89" y="63"/>
                              </a:lnTo>
                              <a:lnTo>
                                <a:pt x="79" y="80"/>
                              </a:lnTo>
                              <a:lnTo>
                                <a:pt x="70" y="101"/>
                              </a:lnTo>
                              <a:lnTo>
                                <a:pt x="180" y="1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67612" id="Freeform 33" o:spid="_x0000_s1026" style="position:absolute;margin-left:368.3pt;margin-top:4.45pt;width:4.6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" path="m64,120r,l58,140r-3,21l55,178r3,17l58,195r6,12l74,216r13,6l102,224r,l115,222r14,-2l142,216r13,-5l155,211r19,-14l182,188r9,-8l206,188r,l184,209r-12,7l159,226r,l142,233r-17,6l108,243r-21,2l87,245,62,243,51,239,39,235r-9,-4l22,226r-7,-8l9,211r,l5,203,2,194r,-12l,173,2,159,3,146r8,-30l11,116,21,89,36,67,53,46,74,27r,l93,15,113,8,136,2,161,r,l184,2r9,2l201,8r9,4l216,17r5,6l227,31r,l231,38r2,10l235,57r2,11l235,93r-8,27l64,120xm180,101r,l185,84r2,-17l187,51,185,38r,l182,29r-8,-6l166,19,153,17r,l144,19r-12,4l121,29r-11,9l110,38,98,50,89,63,79,80r-9,21l180,101xe" fillcolor="black" stroked="f">
                <v:path arrowok="t" o:connecttype="custom" o:connectlocs="15776,29858;13557,40059;14297,48519;15776,51505;21445,55237;25143,55735;31798,54740;38207,52500;42891,49017;47081,44787;50779,46777;42398,53744;39193,56232;30812,59467;21445,60960;15283,60462;9613,58472;5423,56232;2218,52500;1232,50510;493,45285;493,39562;2711,28863;5176,22145;13064,11446;18241,6718;27854,1991;39686,0;45356,498;49546,1991;53244,4230;55955,7713;56941,9455;57927,14183;57927,23140;15776,29858;44370,25130;46095,16671;45602,9455;44863,7216;40919,4728;37714,4230;32538,5723;27115,9455;24157,12441;19473,19905;44370,25130" o:connectangles="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6432" behindDoc="0" locked="0" layoutInCell="1" allowOverlap="1" wp14:anchorId="50282F8C" wp14:editId="30B4E514">
                <wp:simplePos x="0" y="0"/>
                <wp:positionH relativeFrom="column">
                  <wp:posOffset>4601210</wp:posOffset>
                </wp:positionH>
                <wp:positionV relativeFrom="paragraph">
                  <wp:posOffset>56515</wp:posOffset>
                </wp:positionV>
                <wp:extent cx="81280" cy="89535"/>
                <wp:effectExtent l="635" t="8890" r="3810" b="6350"/>
                <wp:wrapNone/>
                <wp:docPr id="34" name="Freeform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81280" cy="89535"/>
                        </a:xfrm>
                        <a:custGeom>
                          <a:avLst/>
                          <a:gdLst>
                            <a:gd name="T0" fmla="*/ 191 w 330"/>
                            <a:gd name="T1" fmla="*/ 211 h 362"/>
                            <a:gd name="T2" fmla="*/ 235 w 330"/>
                            <a:gd name="T3" fmla="*/ 231 h 362"/>
                            <a:gd name="T4" fmla="*/ 244 w 330"/>
                            <a:gd name="T5" fmla="*/ 266 h 362"/>
                            <a:gd name="T6" fmla="*/ 233 w 330"/>
                            <a:gd name="T7" fmla="*/ 296 h 362"/>
                            <a:gd name="T8" fmla="*/ 187 w 330"/>
                            <a:gd name="T9" fmla="*/ 339 h 362"/>
                            <a:gd name="T10" fmla="*/ 117 w 330"/>
                            <a:gd name="T11" fmla="*/ 360 h 362"/>
                            <a:gd name="T12" fmla="*/ 68 w 330"/>
                            <a:gd name="T13" fmla="*/ 362 h 362"/>
                            <a:gd name="T14" fmla="*/ 19 w 330"/>
                            <a:gd name="T15" fmla="*/ 347 h 362"/>
                            <a:gd name="T16" fmla="*/ 0 w 330"/>
                            <a:gd name="T17" fmla="*/ 317 h 362"/>
                            <a:gd name="T18" fmla="*/ 7 w 330"/>
                            <a:gd name="T19" fmla="*/ 292 h 362"/>
                            <a:gd name="T20" fmla="*/ 32 w 330"/>
                            <a:gd name="T21" fmla="*/ 266 h 362"/>
                            <a:gd name="T22" fmla="*/ 76 w 330"/>
                            <a:gd name="T23" fmla="*/ 241 h 362"/>
                            <a:gd name="T24" fmla="*/ 59 w 330"/>
                            <a:gd name="T25" fmla="*/ 233 h 362"/>
                            <a:gd name="T26" fmla="*/ 51 w 330"/>
                            <a:gd name="T27" fmla="*/ 218 h 362"/>
                            <a:gd name="T28" fmla="*/ 51 w 330"/>
                            <a:gd name="T29" fmla="*/ 203 h 362"/>
                            <a:gd name="T30" fmla="*/ 72 w 330"/>
                            <a:gd name="T31" fmla="*/ 176 h 362"/>
                            <a:gd name="T32" fmla="*/ 104 w 330"/>
                            <a:gd name="T33" fmla="*/ 156 h 362"/>
                            <a:gd name="T34" fmla="*/ 89 w 330"/>
                            <a:gd name="T35" fmla="*/ 135 h 362"/>
                            <a:gd name="T36" fmla="*/ 85 w 330"/>
                            <a:gd name="T37" fmla="*/ 108 h 362"/>
                            <a:gd name="T38" fmla="*/ 91 w 330"/>
                            <a:gd name="T39" fmla="*/ 86 h 362"/>
                            <a:gd name="T40" fmla="*/ 123 w 330"/>
                            <a:gd name="T41" fmla="*/ 34 h 362"/>
                            <a:gd name="T42" fmla="*/ 172 w 330"/>
                            <a:gd name="T43" fmla="*/ 6 h 362"/>
                            <a:gd name="T44" fmla="*/ 212 w 330"/>
                            <a:gd name="T45" fmla="*/ 0 h 362"/>
                            <a:gd name="T46" fmla="*/ 256 w 330"/>
                            <a:gd name="T47" fmla="*/ 8 h 362"/>
                            <a:gd name="T48" fmla="*/ 320 w 330"/>
                            <a:gd name="T49" fmla="*/ 31 h 362"/>
                            <a:gd name="T50" fmla="*/ 282 w 330"/>
                            <a:gd name="T51" fmla="*/ 40 h 362"/>
                            <a:gd name="T52" fmla="*/ 280 w 330"/>
                            <a:gd name="T53" fmla="*/ 86 h 362"/>
                            <a:gd name="T54" fmla="*/ 261 w 330"/>
                            <a:gd name="T55" fmla="*/ 123 h 362"/>
                            <a:gd name="T56" fmla="*/ 214 w 330"/>
                            <a:gd name="T57" fmla="*/ 159 h 362"/>
                            <a:gd name="T58" fmla="*/ 159 w 330"/>
                            <a:gd name="T59" fmla="*/ 173 h 362"/>
                            <a:gd name="T60" fmla="*/ 127 w 330"/>
                            <a:gd name="T61" fmla="*/ 167 h 362"/>
                            <a:gd name="T62" fmla="*/ 108 w 330"/>
                            <a:gd name="T63" fmla="*/ 169 h 362"/>
                            <a:gd name="T64" fmla="*/ 91 w 330"/>
                            <a:gd name="T65" fmla="*/ 190 h 362"/>
                            <a:gd name="T66" fmla="*/ 91 w 330"/>
                            <a:gd name="T67" fmla="*/ 199 h 362"/>
                            <a:gd name="T68" fmla="*/ 106 w 330"/>
                            <a:gd name="T69" fmla="*/ 209 h 362"/>
                            <a:gd name="T70" fmla="*/ 95 w 330"/>
                            <a:gd name="T71" fmla="*/ 247 h 362"/>
                            <a:gd name="T72" fmla="*/ 64 w 330"/>
                            <a:gd name="T73" fmla="*/ 271 h 362"/>
                            <a:gd name="T74" fmla="*/ 47 w 330"/>
                            <a:gd name="T75" fmla="*/ 296 h 362"/>
                            <a:gd name="T76" fmla="*/ 49 w 330"/>
                            <a:gd name="T77" fmla="*/ 324 h 362"/>
                            <a:gd name="T78" fmla="*/ 72 w 330"/>
                            <a:gd name="T79" fmla="*/ 341 h 362"/>
                            <a:gd name="T80" fmla="*/ 98 w 330"/>
                            <a:gd name="T81" fmla="*/ 345 h 362"/>
                            <a:gd name="T82" fmla="*/ 146 w 330"/>
                            <a:gd name="T83" fmla="*/ 336 h 362"/>
                            <a:gd name="T84" fmla="*/ 182 w 330"/>
                            <a:gd name="T85" fmla="*/ 313 h 362"/>
                            <a:gd name="T86" fmla="*/ 193 w 330"/>
                            <a:gd name="T87" fmla="*/ 290 h 362"/>
                            <a:gd name="T88" fmla="*/ 195 w 330"/>
                            <a:gd name="T89" fmla="*/ 267 h 362"/>
                            <a:gd name="T90" fmla="*/ 176 w 330"/>
                            <a:gd name="T91" fmla="*/ 250 h 362"/>
                            <a:gd name="T92" fmla="*/ 95 w 330"/>
                            <a:gd name="T93" fmla="*/ 247 h 362"/>
                            <a:gd name="T94" fmla="*/ 174 w 330"/>
                            <a:gd name="T95" fmla="*/ 152 h 362"/>
                            <a:gd name="T96" fmla="*/ 201 w 330"/>
                            <a:gd name="T97" fmla="*/ 135 h 362"/>
                            <a:gd name="T98" fmla="*/ 221 w 330"/>
                            <a:gd name="T99" fmla="*/ 101 h 362"/>
                            <a:gd name="T100" fmla="*/ 231 w 330"/>
                            <a:gd name="T101" fmla="*/ 72 h 362"/>
                            <a:gd name="T102" fmla="*/ 233 w 330"/>
                            <a:gd name="T103" fmla="*/ 38 h 362"/>
                            <a:gd name="T104" fmla="*/ 218 w 330"/>
                            <a:gd name="T105" fmla="*/ 19 h 362"/>
                            <a:gd name="T106" fmla="*/ 197 w 330"/>
                            <a:gd name="T107" fmla="*/ 19 h 362"/>
                            <a:gd name="T108" fmla="*/ 168 w 330"/>
                            <a:gd name="T109" fmla="*/ 40 h 362"/>
                            <a:gd name="T110" fmla="*/ 148 w 330"/>
                            <a:gd name="T111" fmla="*/ 72 h 362"/>
                            <a:gd name="T112" fmla="*/ 140 w 330"/>
                            <a:gd name="T113" fmla="*/ 101 h 362"/>
                            <a:gd name="T114" fmla="*/ 138 w 330"/>
                            <a:gd name="T115" fmla="*/ 135 h 362"/>
                            <a:gd name="T116" fmla="*/ 155 w 330"/>
                            <a:gd name="T117" fmla="*/ 15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30" h="362">
                              <a:moveTo>
                                <a:pt x="167" y="211"/>
                              </a:moveTo>
                              <a:lnTo>
                                <a:pt x="167" y="211"/>
                              </a:lnTo>
                              <a:lnTo>
                                <a:pt x="191" y="211"/>
                              </a:lnTo>
                              <a:lnTo>
                                <a:pt x="210" y="216"/>
                              </a:lnTo>
                              <a:lnTo>
                                <a:pt x="225" y="222"/>
                              </a:lnTo>
                              <a:lnTo>
                                <a:pt x="235" y="231"/>
                              </a:lnTo>
                              <a:lnTo>
                                <a:pt x="242" y="241"/>
                              </a:lnTo>
                              <a:lnTo>
                                <a:pt x="244" y="252"/>
                              </a:lnTo>
                              <a:lnTo>
                                <a:pt x="244" y="266"/>
                              </a:lnTo>
                              <a:lnTo>
                                <a:pt x="240" y="279"/>
                              </a:lnTo>
                              <a:lnTo>
                                <a:pt x="240" y="279"/>
                              </a:lnTo>
                              <a:lnTo>
                                <a:pt x="233" y="296"/>
                              </a:lnTo>
                              <a:lnTo>
                                <a:pt x="221" y="313"/>
                              </a:lnTo>
                              <a:lnTo>
                                <a:pt x="206" y="326"/>
                              </a:lnTo>
                              <a:lnTo>
                                <a:pt x="187" y="339"/>
                              </a:lnTo>
                              <a:lnTo>
                                <a:pt x="167" y="349"/>
                              </a:lnTo>
                              <a:lnTo>
                                <a:pt x="144" y="357"/>
                              </a:lnTo>
                              <a:lnTo>
                                <a:pt x="117" y="360"/>
                              </a:lnTo>
                              <a:lnTo>
                                <a:pt x="91" y="362"/>
                              </a:lnTo>
                              <a:lnTo>
                                <a:pt x="91" y="362"/>
                              </a:lnTo>
                              <a:lnTo>
                                <a:pt x="68" y="362"/>
                              </a:lnTo>
                              <a:lnTo>
                                <a:pt x="49" y="358"/>
                              </a:lnTo>
                              <a:lnTo>
                                <a:pt x="32" y="355"/>
                              </a:lnTo>
                              <a:lnTo>
                                <a:pt x="19" y="347"/>
                              </a:lnTo>
                              <a:lnTo>
                                <a:pt x="7" y="339"/>
                              </a:lnTo>
                              <a:lnTo>
                                <a:pt x="2" y="328"/>
                              </a:lnTo>
                              <a:lnTo>
                                <a:pt x="0" y="317"/>
                              </a:lnTo>
                              <a:lnTo>
                                <a:pt x="4" y="303"/>
                              </a:lnTo>
                              <a:lnTo>
                                <a:pt x="4" y="303"/>
                              </a:lnTo>
                              <a:lnTo>
                                <a:pt x="7" y="292"/>
                              </a:lnTo>
                              <a:lnTo>
                                <a:pt x="15" y="283"/>
                              </a:lnTo>
                              <a:lnTo>
                                <a:pt x="23" y="273"/>
                              </a:lnTo>
                              <a:lnTo>
                                <a:pt x="32" y="266"/>
                              </a:lnTo>
                              <a:lnTo>
                                <a:pt x="41" y="258"/>
                              </a:lnTo>
                              <a:lnTo>
                                <a:pt x="53" y="250"/>
                              </a:lnTo>
                              <a:lnTo>
                                <a:pt x="76" y="241"/>
                              </a:lnTo>
                              <a:lnTo>
                                <a:pt x="76" y="241"/>
                              </a:lnTo>
                              <a:lnTo>
                                <a:pt x="64" y="235"/>
                              </a:lnTo>
                              <a:lnTo>
                                <a:pt x="59" y="233"/>
                              </a:lnTo>
                              <a:lnTo>
                                <a:pt x="55" y="228"/>
                              </a:lnTo>
                              <a:lnTo>
                                <a:pt x="51" y="224"/>
                              </a:lnTo>
                              <a:lnTo>
                                <a:pt x="51" y="218"/>
                              </a:lnTo>
                              <a:lnTo>
                                <a:pt x="49" y="211"/>
                              </a:lnTo>
                              <a:lnTo>
                                <a:pt x="51" y="203"/>
                              </a:lnTo>
                              <a:lnTo>
                                <a:pt x="51" y="203"/>
                              </a:lnTo>
                              <a:lnTo>
                                <a:pt x="55" y="195"/>
                              </a:lnTo>
                              <a:lnTo>
                                <a:pt x="59" y="188"/>
                              </a:lnTo>
                              <a:lnTo>
                                <a:pt x="72" y="176"/>
                              </a:lnTo>
                              <a:lnTo>
                                <a:pt x="87" y="165"/>
                              </a:lnTo>
                              <a:lnTo>
                                <a:pt x="104" y="156"/>
                              </a:lnTo>
                              <a:lnTo>
                                <a:pt x="104" y="156"/>
                              </a:lnTo>
                              <a:lnTo>
                                <a:pt x="98" y="150"/>
                              </a:lnTo>
                              <a:lnTo>
                                <a:pt x="93" y="144"/>
                              </a:lnTo>
                              <a:lnTo>
                                <a:pt x="89" y="135"/>
                              </a:lnTo>
                              <a:lnTo>
                                <a:pt x="87" y="127"/>
                              </a:lnTo>
                              <a:lnTo>
                                <a:pt x="85" y="118"/>
                              </a:lnTo>
                              <a:lnTo>
                                <a:pt x="85" y="108"/>
                              </a:lnTo>
                              <a:lnTo>
                                <a:pt x="87" y="97"/>
                              </a:lnTo>
                              <a:lnTo>
                                <a:pt x="91" y="86"/>
                              </a:lnTo>
                              <a:lnTo>
                                <a:pt x="91" y="86"/>
                              </a:lnTo>
                              <a:lnTo>
                                <a:pt x="98" y="67"/>
                              </a:lnTo>
                              <a:lnTo>
                                <a:pt x="110" y="50"/>
                              </a:lnTo>
                              <a:lnTo>
                                <a:pt x="123" y="34"/>
                              </a:lnTo>
                              <a:lnTo>
                                <a:pt x="138" y="21"/>
                              </a:lnTo>
                              <a:lnTo>
                                <a:pt x="155" y="12"/>
                              </a:lnTo>
                              <a:lnTo>
                                <a:pt x="172" y="6"/>
                              </a:lnTo>
                              <a:lnTo>
                                <a:pt x="191" y="0"/>
                              </a:lnTo>
                              <a:lnTo>
                                <a:pt x="212" y="0"/>
                              </a:lnTo>
                              <a:lnTo>
                                <a:pt x="212" y="0"/>
                              </a:lnTo>
                              <a:lnTo>
                                <a:pt x="229" y="0"/>
                              </a:lnTo>
                              <a:lnTo>
                                <a:pt x="244" y="4"/>
                              </a:lnTo>
                              <a:lnTo>
                                <a:pt x="256" y="8"/>
                              </a:lnTo>
                              <a:lnTo>
                                <a:pt x="265" y="14"/>
                              </a:lnTo>
                              <a:lnTo>
                                <a:pt x="330" y="6"/>
                              </a:lnTo>
                              <a:lnTo>
                                <a:pt x="320" y="31"/>
                              </a:lnTo>
                              <a:lnTo>
                                <a:pt x="276" y="29"/>
                              </a:lnTo>
                              <a:lnTo>
                                <a:pt x="276" y="29"/>
                              </a:lnTo>
                              <a:lnTo>
                                <a:pt x="282" y="40"/>
                              </a:lnTo>
                              <a:lnTo>
                                <a:pt x="286" y="53"/>
                              </a:lnTo>
                              <a:lnTo>
                                <a:pt x="284" y="68"/>
                              </a:lnTo>
                              <a:lnTo>
                                <a:pt x="280" y="86"/>
                              </a:lnTo>
                              <a:lnTo>
                                <a:pt x="280" y="86"/>
                              </a:lnTo>
                              <a:lnTo>
                                <a:pt x="273" y="106"/>
                              </a:lnTo>
                              <a:lnTo>
                                <a:pt x="261" y="123"/>
                              </a:lnTo>
                              <a:lnTo>
                                <a:pt x="246" y="139"/>
                              </a:lnTo>
                              <a:lnTo>
                                <a:pt x="231" y="150"/>
                              </a:lnTo>
                              <a:lnTo>
                                <a:pt x="214" y="159"/>
                              </a:lnTo>
                              <a:lnTo>
                                <a:pt x="197" y="167"/>
                              </a:lnTo>
                              <a:lnTo>
                                <a:pt x="178" y="171"/>
                              </a:lnTo>
                              <a:lnTo>
                                <a:pt x="159" y="173"/>
                              </a:lnTo>
                              <a:lnTo>
                                <a:pt x="159" y="173"/>
                              </a:lnTo>
                              <a:lnTo>
                                <a:pt x="138" y="169"/>
                              </a:lnTo>
                              <a:lnTo>
                                <a:pt x="127" y="167"/>
                              </a:lnTo>
                              <a:lnTo>
                                <a:pt x="119" y="163"/>
                              </a:lnTo>
                              <a:lnTo>
                                <a:pt x="119" y="163"/>
                              </a:lnTo>
                              <a:lnTo>
                                <a:pt x="108" y="169"/>
                              </a:lnTo>
                              <a:lnTo>
                                <a:pt x="100" y="176"/>
                              </a:lnTo>
                              <a:lnTo>
                                <a:pt x="95" y="182"/>
                              </a:lnTo>
                              <a:lnTo>
                                <a:pt x="91" y="190"/>
                              </a:lnTo>
                              <a:lnTo>
                                <a:pt x="91" y="190"/>
                              </a:lnTo>
                              <a:lnTo>
                                <a:pt x="91" y="195"/>
                              </a:lnTo>
                              <a:lnTo>
                                <a:pt x="91" y="199"/>
                              </a:lnTo>
                              <a:lnTo>
                                <a:pt x="93" y="201"/>
                              </a:lnTo>
                              <a:lnTo>
                                <a:pt x="96" y="205"/>
                              </a:lnTo>
                              <a:lnTo>
                                <a:pt x="106" y="209"/>
                              </a:lnTo>
                              <a:lnTo>
                                <a:pt x="119" y="211"/>
                              </a:lnTo>
                              <a:lnTo>
                                <a:pt x="167" y="211"/>
                              </a:lnTo>
                              <a:close/>
                              <a:moveTo>
                                <a:pt x="95" y="247"/>
                              </a:moveTo>
                              <a:lnTo>
                                <a:pt x="95" y="247"/>
                              </a:lnTo>
                              <a:lnTo>
                                <a:pt x="77" y="258"/>
                              </a:lnTo>
                              <a:lnTo>
                                <a:pt x="64" y="271"/>
                              </a:lnTo>
                              <a:lnTo>
                                <a:pt x="55" y="283"/>
                              </a:lnTo>
                              <a:lnTo>
                                <a:pt x="47" y="296"/>
                              </a:lnTo>
                              <a:lnTo>
                                <a:pt x="47" y="296"/>
                              </a:lnTo>
                              <a:lnTo>
                                <a:pt x="45" y="307"/>
                              </a:lnTo>
                              <a:lnTo>
                                <a:pt x="45" y="317"/>
                              </a:lnTo>
                              <a:lnTo>
                                <a:pt x="49" y="324"/>
                              </a:lnTo>
                              <a:lnTo>
                                <a:pt x="55" y="332"/>
                              </a:lnTo>
                              <a:lnTo>
                                <a:pt x="62" y="338"/>
                              </a:lnTo>
                              <a:lnTo>
                                <a:pt x="72" y="341"/>
                              </a:lnTo>
                              <a:lnTo>
                                <a:pt x="85" y="343"/>
                              </a:lnTo>
                              <a:lnTo>
                                <a:pt x="98" y="345"/>
                              </a:lnTo>
                              <a:lnTo>
                                <a:pt x="98" y="345"/>
                              </a:lnTo>
                              <a:lnTo>
                                <a:pt x="115" y="343"/>
                              </a:lnTo>
                              <a:lnTo>
                                <a:pt x="132" y="341"/>
                              </a:lnTo>
                              <a:lnTo>
                                <a:pt x="146" y="336"/>
                              </a:lnTo>
                              <a:lnTo>
                                <a:pt x="159" y="330"/>
                              </a:lnTo>
                              <a:lnTo>
                                <a:pt x="172" y="322"/>
                              </a:lnTo>
                              <a:lnTo>
                                <a:pt x="182" y="313"/>
                              </a:lnTo>
                              <a:lnTo>
                                <a:pt x="189" y="302"/>
                              </a:lnTo>
                              <a:lnTo>
                                <a:pt x="193" y="290"/>
                              </a:lnTo>
                              <a:lnTo>
                                <a:pt x="193" y="290"/>
                              </a:lnTo>
                              <a:lnTo>
                                <a:pt x="195" y="283"/>
                              </a:lnTo>
                              <a:lnTo>
                                <a:pt x="197" y="275"/>
                              </a:lnTo>
                              <a:lnTo>
                                <a:pt x="195" y="267"/>
                              </a:lnTo>
                              <a:lnTo>
                                <a:pt x="191" y="262"/>
                              </a:lnTo>
                              <a:lnTo>
                                <a:pt x="185" y="256"/>
                              </a:lnTo>
                              <a:lnTo>
                                <a:pt x="176" y="250"/>
                              </a:lnTo>
                              <a:lnTo>
                                <a:pt x="163" y="249"/>
                              </a:lnTo>
                              <a:lnTo>
                                <a:pt x="146" y="247"/>
                              </a:lnTo>
                              <a:lnTo>
                                <a:pt x="95" y="247"/>
                              </a:lnTo>
                              <a:close/>
                              <a:moveTo>
                                <a:pt x="165" y="154"/>
                              </a:moveTo>
                              <a:lnTo>
                                <a:pt x="165" y="154"/>
                              </a:lnTo>
                              <a:lnTo>
                                <a:pt x="174" y="152"/>
                              </a:lnTo>
                              <a:lnTo>
                                <a:pt x="184" y="148"/>
                              </a:lnTo>
                              <a:lnTo>
                                <a:pt x="193" y="142"/>
                              </a:lnTo>
                              <a:lnTo>
                                <a:pt x="201" y="135"/>
                              </a:lnTo>
                              <a:lnTo>
                                <a:pt x="208" y="125"/>
                              </a:lnTo>
                              <a:lnTo>
                                <a:pt x="216" y="114"/>
                              </a:lnTo>
                              <a:lnTo>
                                <a:pt x="221" y="101"/>
                              </a:lnTo>
                              <a:lnTo>
                                <a:pt x="227" y="86"/>
                              </a:lnTo>
                              <a:lnTo>
                                <a:pt x="227" y="86"/>
                              </a:lnTo>
                              <a:lnTo>
                                <a:pt x="231" y="72"/>
                              </a:lnTo>
                              <a:lnTo>
                                <a:pt x="233" y="61"/>
                              </a:lnTo>
                              <a:lnTo>
                                <a:pt x="235" y="50"/>
                              </a:lnTo>
                              <a:lnTo>
                                <a:pt x="233" y="38"/>
                              </a:lnTo>
                              <a:lnTo>
                                <a:pt x="229" y="31"/>
                              </a:lnTo>
                              <a:lnTo>
                                <a:pt x="225" y="23"/>
                              </a:lnTo>
                              <a:lnTo>
                                <a:pt x="218" y="19"/>
                              </a:lnTo>
                              <a:lnTo>
                                <a:pt x="206" y="17"/>
                              </a:lnTo>
                              <a:lnTo>
                                <a:pt x="206" y="17"/>
                              </a:lnTo>
                              <a:lnTo>
                                <a:pt x="197" y="19"/>
                              </a:lnTo>
                              <a:lnTo>
                                <a:pt x="185" y="23"/>
                              </a:lnTo>
                              <a:lnTo>
                                <a:pt x="176" y="31"/>
                              </a:lnTo>
                              <a:lnTo>
                                <a:pt x="168" y="40"/>
                              </a:lnTo>
                              <a:lnTo>
                                <a:pt x="161" y="50"/>
                              </a:lnTo>
                              <a:lnTo>
                                <a:pt x="153" y="61"/>
                              </a:lnTo>
                              <a:lnTo>
                                <a:pt x="148" y="72"/>
                              </a:lnTo>
                              <a:lnTo>
                                <a:pt x="144" y="86"/>
                              </a:lnTo>
                              <a:lnTo>
                                <a:pt x="144" y="86"/>
                              </a:lnTo>
                              <a:lnTo>
                                <a:pt x="140" y="101"/>
                              </a:lnTo>
                              <a:lnTo>
                                <a:pt x="136" y="114"/>
                              </a:lnTo>
                              <a:lnTo>
                                <a:pt x="136" y="125"/>
                              </a:lnTo>
                              <a:lnTo>
                                <a:pt x="138" y="135"/>
                              </a:lnTo>
                              <a:lnTo>
                                <a:pt x="142" y="142"/>
                              </a:lnTo>
                              <a:lnTo>
                                <a:pt x="148" y="148"/>
                              </a:lnTo>
                              <a:lnTo>
                                <a:pt x="155" y="152"/>
                              </a:lnTo>
                              <a:lnTo>
                                <a:pt x="165" y="154"/>
                              </a:lnTo>
                              <a:lnTo>
                                <a:pt x="165" y="15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1EBA" id="Freeform 34" o:spid="_x0000_s1026" style="position:absolute;margin-left:362.3pt;margin-top:4.45pt;width:6.4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" path="m167,211r,l191,211r19,5l225,222r10,9l242,241r2,11l244,266r-4,13l240,279r-7,17l221,313r-15,13l187,339r-20,10l144,357r-27,3l91,362r,l68,362,49,358,32,355,19,347,7,339,2,328,,317,4,303r,l7,292r8,-9l23,273r9,-7l41,258r12,-8l76,241r,l64,235r-5,-2l55,228r-4,-4l51,218r-2,-7l51,203r,l55,195r4,-7l72,176,87,165r17,-9l104,156r-6,-6l93,144r-4,-9l87,127r-2,-9l85,108,87,97,91,86r,l98,67,110,50,123,34,138,21r17,-9l172,6,191,r21,l212,r17,l244,4r12,4l265,14,330,6,320,31,276,29r,l282,40r4,13l284,68r-4,18l280,86r-7,20l261,123r-15,16l231,150r-17,9l197,167r-19,4l159,173r,l138,169r-11,-2l119,163r,l108,169r-8,7l95,182r-4,8l91,190r,5l91,199r2,2l96,205r10,4l119,211r48,xm95,247r,l77,258,64,271r-9,12l47,296r,l45,307r,10l49,324r6,8l62,338r10,3l85,343r13,2l98,345r17,-2l132,341r14,-5l159,330r13,-8l182,313r7,-11l193,290r,l195,283r2,-8l195,267r-4,-5l185,256r-9,-6l163,249r-17,-2l95,247xm165,154r,l174,152r10,-4l193,142r8,-7l208,125r8,-11l221,101r6,-15l227,86r4,-14l233,61r2,-11l233,38r-4,-7l225,23r-7,-4l206,17r,l197,19r-12,4l176,31r-8,9l161,50r-8,11l148,72r-4,14l144,86r-4,15l136,114r,11l138,135r4,7l148,148r7,4l165,154r,xe" fillcolor="black" stroked="f">
                <v:path arrowok="t" o:connecttype="custom" o:connectlocs="47044,52188;57881,57134;60098,65791;57389,73211;46059,83846;28817,89040;16749,89535;4680,85825;0,78405;1724,72222;7882,65791;18719,59608;14532,57629;12561,53919;12561,50209;17734,43531;25616,38584;21921,33390;20936,26712;22414,21271;30295,8409;42364,1484;52216,0;63054,1979;78817,7667;69457,9893;68965,21271;64285,30422;52709,39326;39162,42789;31280,41305;26601,41799;22414,46994;22414,49220;26108,51693;23399,61092;15763,67028;11576,73211;12069,80136;17734,84341;24138,85330;35960,83104;44827,77416;47536,71727;48029,66038;43349,61834;23399,61092;42857,37595;49507,33390;54433,24981;56896,17808;57389,9399;53694,4699;48522,4699;41379,9893;36453,17808;34482,24981;33990,33390;38177,37595" o:connectangles="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5408" behindDoc="0" locked="0" layoutInCell="1" allowOverlap="1" wp14:anchorId="26C4F43A" wp14:editId="6CDA253E">
                <wp:simplePos x="0" y="0"/>
                <wp:positionH relativeFrom="column">
                  <wp:posOffset>4546600</wp:posOffset>
                </wp:positionH>
                <wp:positionV relativeFrom="paragraph">
                  <wp:posOffset>27305</wp:posOffset>
                </wp:positionV>
                <wp:extent cx="76200" cy="90170"/>
                <wp:effectExtent l="3175" t="8255" r="6350" b="6350"/>
                <wp:wrapNone/>
                <wp:docPr id="35" name="Freeform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76200" cy="90170"/>
                        </a:xfrm>
                        <a:custGeom>
                          <a:avLst/>
                          <a:gdLst>
                            <a:gd name="T0" fmla="*/ 237 w 309"/>
                            <a:gd name="T1" fmla="*/ 68 h 364"/>
                            <a:gd name="T2" fmla="*/ 241 w 309"/>
                            <a:gd name="T3" fmla="*/ 45 h 364"/>
                            <a:gd name="T4" fmla="*/ 237 w 309"/>
                            <a:gd name="T5" fmla="*/ 38 h 364"/>
                            <a:gd name="T6" fmla="*/ 216 w 309"/>
                            <a:gd name="T7" fmla="*/ 34 h 364"/>
                            <a:gd name="T8" fmla="*/ 220 w 309"/>
                            <a:gd name="T9" fmla="*/ 21 h 364"/>
                            <a:gd name="T10" fmla="*/ 263 w 309"/>
                            <a:gd name="T11" fmla="*/ 13 h 364"/>
                            <a:gd name="T12" fmla="*/ 303 w 309"/>
                            <a:gd name="T13" fmla="*/ 0 h 364"/>
                            <a:gd name="T14" fmla="*/ 210 w 309"/>
                            <a:gd name="T15" fmla="*/ 311 h 364"/>
                            <a:gd name="T16" fmla="*/ 205 w 309"/>
                            <a:gd name="T17" fmla="*/ 328 h 364"/>
                            <a:gd name="T18" fmla="*/ 206 w 309"/>
                            <a:gd name="T19" fmla="*/ 337 h 364"/>
                            <a:gd name="T20" fmla="*/ 214 w 309"/>
                            <a:gd name="T21" fmla="*/ 341 h 364"/>
                            <a:gd name="T22" fmla="*/ 224 w 309"/>
                            <a:gd name="T23" fmla="*/ 356 h 364"/>
                            <a:gd name="T24" fmla="*/ 188 w 309"/>
                            <a:gd name="T25" fmla="*/ 356 h 364"/>
                            <a:gd name="T26" fmla="*/ 169 w 309"/>
                            <a:gd name="T27" fmla="*/ 360 h 364"/>
                            <a:gd name="T28" fmla="*/ 146 w 309"/>
                            <a:gd name="T29" fmla="*/ 360 h 364"/>
                            <a:gd name="T30" fmla="*/ 152 w 309"/>
                            <a:gd name="T31" fmla="*/ 335 h 364"/>
                            <a:gd name="T32" fmla="*/ 136 w 309"/>
                            <a:gd name="T33" fmla="*/ 345 h 364"/>
                            <a:gd name="T34" fmla="*/ 97 w 309"/>
                            <a:gd name="T35" fmla="*/ 360 h 364"/>
                            <a:gd name="T36" fmla="*/ 74 w 309"/>
                            <a:gd name="T37" fmla="*/ 364 h 364"/>
                            <a:gd name="T38" fmla="*/ 51 w 309"/>
                            <a:gd name="T39" fmla="*/ 362 h 364"/>
                            <a:gd name="T40" fmla="*/ 34 w 309"/>
                            <a:gd name="T41" fmla="*/ 354 h 364"/>
                            <a:gd name="T42" fmla="*/ 19 w 309"/>
                            <a:gd name="T43" fmla="*/ 345 h 364"/>
                            <a:gd name="T44" fmla="*/ 8 w 309"/>
                            <a:gd name="T45" fmla="*/ 331 h 364"/>
                            <a:gd name="T46" fmla="*/ 4 w 309"/>
                            <a:gd name="T47" fmla="*/ 322 h 364"/>
                            <a:gd name="T48" fmla="*/ 0 w 309"/>
                            <a:gd name="T49" fmla="*/ 303 h 364"/>
                            <a:gd name="T50" fmla="*/ 2 w 309"/>
                            <a:gd name="T51" fmla="*/ 265 h 364"/>
                            <a:gd name="T52" fmla="*/ 9 w 309"/>
                            <a:gd name="T53" fmla="*/ 237 h 364"/>
                            <a:gd name="T54" fmla="*/ 32 w 309"/>
                            <a:gd name="T55" fmla="*/ 191 h 364"/>
                            <a:gd name="T56" fmla="*/ 64 w 309"/>
                            <a:gd name="T57" fmla="*/ 153 h 364"/>
                            <a:gd name="T58" fmla="*/ 83 w 309"/>
                            <a:gd name="T59" fmla="*/ 138 h 364"/>
                            <a:gd name="T60" fmla="*/ 117 w 309"/>
                            <a:gd name="T61" fmla="*/ 123 h 364"/>
                            <a:gd name="T62" fmla="*/ 144 w 309"/>
                            <a:gd name="T63" fmla="*/ 119 h 364"/>
                            <a:gd name="T64" fmla="*/ 157 w 309"/>
                            <a:gd name="T65" fmla="*/ 119 h 364"/>
                            <a:gd name="T66" fmla="*/ 178 w 309"/>
                            <a:gd name="T67" fmla="*/ 121 h 364"/>
                            <a:gd name="T68" fmla="*/ 203 w 309"/>
                            <a:gd name="T69" fmla="*/ 134 h 364"/>
                            <a:gd name="T70" fmla="*/ 212 w 309"/>
                            <a:gd name="T71" fmla="*/ 142 h 364"/>
                            <a:gd name="T72" fmla="*/ 203 w 309"/>
                            <a:gd name="T73" fmla="*/ 170 h 364"/>
                            <a:gd name="T74" fmla="*/ 197 w 309"/>
                            <a:gd name="T75" fmla="*/ 159 h 364"/>
                            <a:gd name="T76" fmla="*/ 182 w 309"/>
                            <a:gd name="T77" fmla="*/ 146 h 364"/>
                            <a:gd name="T78" fmla="*/ 169 w 309"/>
                            <a:gd name="T79" fmla="*/ 140 h 364"/>
                            <a:gd name="T80" fmla="*/ 161 w 309"/>
                            <a:gd name="T81" fmla="*/ 140 h 364"/>
                            <a:gd name="T82" fmla="*/ 134 w 309"/>
                            <a:gd name="T83" fmla="*/ 144 h 364"/>
                            <a:gd name="T84" fmla="*/ 106 w 309"/>
                            <a:gd name="T85" fmla="*/ 163 h 364"/>
                            <a:gd name="T86" fmla="*/ 95 w 309"/>
                            <a:gd name="T87" fmla="*/ 176 h 364"/>
                            <a:gd name="T88" fmla="*/ 74 w 309"/>
                            <a:gd name="T89" fmla="*/ 214 h 364"/>
                            <a:gd name="T90" fmla="*/ 64 w 309"/>
                            <a:gd name="T91" fmla="*/ 241 h 364"/>
                            <a:gd name="T92" fmla="*/ 55 w 309"/>
                            <a:gd name="T93" fmla="*/ 282 h 364"/>
                            <a:gd name="T94" fmla="*/ 57 w 309"/>
                            <a:gd name="T95" fmla="*/ 314 h 364"/>
                            <a:gd name="T96" fmla="*/ 62 w 309"/>
                            <a:gd name="T97" fmla="*/ 326 h 364"/>
                            <a:gd name="T98" fmla="*/ 80 w 309"/>
                            <a:gd name="T99" fmla="*/ 341 h 364"/>
                            <a:gd name="T100" fmla="*/ 93 w 309"/>
                            <a:gd name="T101" fmla="*/ 343 h 364"/>
                            <a:gd name="T102" fmla="*/ 112 w 309"/>
                            <a:gd name="T103" fmla="*/ 339 h 364"/>
                            <a:gd name="T104" fmla="*/ 144 w 309"/>
                            <a:gd name="T105" fmla="*/ 322 h 364"/>
                            <a:gd name="T106" fmla="*/ 203 w 309"/>
                            <a:gd name="T107" fmla="*/ 170 h 3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 h="364">
                              <a:moveTo>
                                <a:pt x="237" y="68"/>
                              </a:moveTo>
                              <a:lnTo>
                                <a:pt x="237" y="68"/>
                              </a:lnTo>
                              <a:lnTo>
                                <a:pt x="241" y="51"/>
                              </a:lnTo>
                              <a:lnTo>
                                <a:pt x="241" y="45"/>
                              </a:lnTo>
                              <a:lnTo>
                                <a:pt x="241" y="42"/>
                              </a:lnTo>
                              <a:lnTo>
                                <a:pt x="237" y="38"/>
                              </a:lnTo>
                              <a:lnTo>
                                <a:pt x="233" y="36"/>
                              </a:lnTo>
                              <a:lnTo>
                                <a:pt x="216" y="34"/>
                              </a:lnTo>
                              <a:lnTo>
                                <a:pt x="220" y="21"/>
                              </a:lnTo>
                              <a:lnTo>
                                <a:pt x="220" y="21"/>
                              </a:lnTo>
                              <a:lnTo>
                                <a:pt x="243" y="17"/>
                              </a:lnTo>
                              <a:lnTo>
                                <a:pt x="263" y="13"/>
                              </a:lnTo>
                              <a:lnTo>
                                <a:pt x="284" y="7"/>
                              </a:lnTo>
                              <a:lnTo>
                                <a:pt x="303" y="0"/>
                              </a:lnTo>
                              <a:lnTo>
                                <a:pt x="309" y="2"/>
                              </a:lnTo>
                              <a:lnTo>
                                <a:pt x="210" y="311"/>
                              </a:lnTo>
                              <a:lnTo>
                                <a:pt x="210" y="311"/>
                              </a:lnTo>
                              <a:lnTo>
                                <a:pt x="205" y="328"/>
                              </a:lnTo>
                              <a:lnTo>
                                <a:pt x="205" y="333"/>
                              </a:lnTo>
                              <a:lnTo>
                                <a:pt x="206" y="337"/>
                              </a:lnTo>
                              <a:lnTo>
                                <a:pt x="208" y="341"/>
                              </a:lnTo>
                              <a:lnTo>
                                <a:pt x="214" y="341"/>
                              </a:lnTo>
                              <a:lnTo>
                                <a:pt x="227" y="343"/>
                              </a:lnTo>
                              <a:lnTo>
                                <a:pt x="224" y="356"/>
                              </a:lnTo>
                              <a:lnTo>
                                <a:pt x="224" y="356"/>
                              </a:lnTo>
                              <a:lnTo>
                                <a:pt x="188" y="356"/>
                              </a:lnTo>
                              <a:lnTo>
                                <a:pt x="188" y="356"/>
                              </a:lnTo>
                              <a:lnTo>
                                <a:pt x="169" y="360"/>
                              </a:lnTo>
                              <a:lnTo>
                                <a:pt x="150" y="364"/>
                              </a:lnTo>
                              <a:lnTo>
                                <a:pt x="146" y="360"/>
                              </a:lnTo>
                              <a:lnTo>
                                <a:pt x="152" y="335"/>
                              </a:lnTo>
                              <a:lnTo>
                                <a:pt x="152" y="335"/>
                              </a:lnTo>
                              <a:lnTo>
                                <a:pt x="152" y="335"/>
                              </a:lnTo>
                              <a:lnTo>
                                <a:pt x="136" y="345"/>
                              </a:lnTo>
                              <a:lnTo>
                                <a:pt x="119" y="354"/>
                              </a:lnTo>
                              <a:lnTo>
                                <a:pt x="97" y="360"/>
                              </a:lnTo>
                              <a:lnTo>
                                <a:pt x="85" y="362"/>
                              </a:lnTo>
                              <a:lnTo>
                                <a:pt x="74" y="364"/>
                              </a:lnTo>
                              <a:lnTo>
                                <a:pt x="74" y="364"/>
                              </a:lnTo>
                              <a:lnTo>
                                <a:pt x="51" y="362"/>
                              </a:lnTo>
                              <a:lnTo>
                                <a:pt x="42" y="358"/>
                              </a:lnTo>
                              <a:lnTo>
                                <a:pt x="34" y="354"/>
                              </a:lnTo>
                              <a:lnTo>
                                <a:pt x="26" y="350"/>
                              </a:lnTo>
                              <a:lnTo>
                                <a:pt x="19" y="345"/>
                              </a:lnTo>
                              <a:lnTo>
                                <a:pt x="13" y="339"/>
                              </a:lnTo>
                              <a:lnTo>
                                <a:pt x="8" y="331"/>
                              </a:lnTo>
                              <a:lnTo>
                                <a:pt x="8" y="331"/>
                              </a:lnTo>
                              <a:lnTo>
                                <a:pt x="4" y="322"/>
                              </a:lnTo>
                              <a:lnTo>
                                <a:pt x="2" y="313"/>
                              </a:lnTo>
                              <a:lnTo>
                                <a:pt x="0" y="303"/>
                              </a:lnTo>
                              <a:lnTo>
                                <a:pt x="0" y="292"/>
                              </a:lnTo>
                              <a:lnTo>
                                <a:pt x="2" y="265"/>
                              </a:lnTo>
                              <a:lnTo>
                                <a:pt x="9" y="237"/>
                              </a:lnTo>
                              <a:lnTo>
                                <a:pt x="9" y="237"/>
                              </a:lnTo>
                              <a:lnTo>
                                <a:pt x="19" y="212"/>
                              </a:lnTo>
                              <a:lnTo>
                                <a:pt x="32" y="191"/>
                              </a:lnTo>
                              <a:lnTo>
                                <a:pt x="47" y="170"/>
                              </a:lnTo>
                              <a:lnTo>
                                <a:pt x="64" y="153"/>
                              </a:lnTo>
                              <a:lnTo>
                                <a:pt x="64" y="153"/>
                              </a:lnTo>
                              <a:lnTo>
                                <a:pt x="83" y="138"/>
                              </a:lnTo>
                              <a:lnTo>
                                <a:pt x="106" y="127"/>
                              </a:lnTo>
                              <a:lnTo>
                                <a:pt x="117" y="123"/>
                              </a:lnTo>
                              <a:lnTo>
                                <a:pt x="131" y="121"/>
                              </a:lnTo>
                              <a:lnTo>
                                <a:pt x="144" y="119"/>
                              </a:lnTo>
                              <a:lnTo>
                                <a:pt x="157" y="119"/>
                              </a:lnTo>
                              <a:lnTo>
                                <a:pt x="157" y="119"/>
                              </a:lnTo>
                              <a:lnTo>
                                <a:pt x="169" y="119"/>
                              </a:lnTo>
                              <a:lnTo>
                                <a:pt x="178" y="121"/>
                              </a:lnTo>
                              <a:lnTo>
                                <a:pt x="193" y="127"/>
                              </a:lnTo>
                              <a:lnTo>
                                <a:pt x="203" y="134"/>
                              </a:lnTo>
                              <a:lnTo>
                                <a:pt x="212" y="142"/>
                              </a:lnTo>
                              <a:lnTo>
                                <a:pt x="212" y="142"/>
                              </a:lnTo>
                              <a:lnTo>
                                <a:pt x="237" y="68"/>
                              </a:lnTo>
                              <a:close/>
                              <a:moveTo>
                                <a:pt x="203" y="170"/>
                              </a:moveTo>
                              <a:lnTo>
                                <a:pt x="203" y="170"/>
                              </a:lnTo>
                              <a:lnTo>
                                <a:pt x="197" y="159"/>
                              </a:lnTo>
                              <a:lnTo>
                                <a:pt x="188" y="150"/>
                              </a:lnTo>
                              <a:lnTo>
                                <a:pt x="182" y="146"/>
                              </a:lnTo>
                              <a:lnTo>
                                <a:pt x="176" y="142"/>
                              </a:lnTo>
                              <a:lnTo>
                                <a:pt x="169" y="140"/>
                              </a:lnTo>
                              <a:lnTo>
                                <a:pt x="161" y="140"/>
                              </a:lnTo>
                              <a:lnTo>
                                <a:pt x="161" y="140"/>
                              </a:lnTo>
                              <a:lnTo>
                                <a:pt x="148" y="140"/>
                              </a:lnTo>
                              <a:lnTo>
                                <a:pt x="134" y="144"/>
                              </a:lnTo>
                              <a:lnTo>
                                <a:pt x="119" y="151"/>
                              </a:lnTo>
                              <a:lnTo>
                                <a:pt x="106" y="163"/>
                              </a:lnTo>
                              <a:lnTo>
                                <a:pt x="106" y="163"/>
                              </a:lnTo>
                              <a:lnTo>
                                <a:pt x="95" y="176"/>
                              </a:lnTo>
                              <a:lnTo>
                                <a:pt x="83" y="193"/>
                              </a:lnTo>
                              <a:lnTo>
                                <a:pt x="74" y="214"/>
                              </a:lnTo>
                              <a:lnTo>
                                <a:pt x="64" y="241"/>
                              </a:lnTo>
                              <a:lnTo>
                                <a:pt x="64" y="241"/>
                              </a:lnTo>
                              <a:lnTo>
                                <a:pt x="57" y="263"/>
                              </a:lnTo>
                              <a:lnTo>
                                <a:pt x="55" y="282"/>
                              </a:lnTo>
                              <a:lnTo>
                                <a:pt x="55" y="299"/>
                              </a:lnTo>
                              <a:lnTo>
                                <a:pt x="57" y="314"/>
                              </a:lnTo>
                              <a:lnTo>
                                <a:pt x="57" y="314"/>
                              </a:lnTo>
                              <a:lnTo>
                                <a:pt x="62" y="326"/>
                              </a:lnTo>
                              <a:lnTo>
                                <a:pt x="70" y="335"/>
                              </a:lnTo>
                              <a:lnTo>
                                <a:pt x="80" y="341"/>
                              </a:lnTo>
                              <a:lnTo>
                                <a:pt x="93" y="343"/>
                              </a:lnTo>
                              <a:lnTo>
                                <a:pt x="93" y="343"/>
                              </a:lnTo>
                              <a:lnTo>
                                <a:pt x="102" y="341"/>
                              </a:lnTo>
                              <a:lnTo>
                                <a:pt x="112" y="339"/>
                              </a:lnTo>
                              <a:lnTo>
                                <a:pt x="129" y="331"/>
                              </a:lnTo>
                              <a:lnTo>
                                <a:pt x="144" y="322"/>
                              </a:lnTo>
                              <a:lnTo>
                                <a:pt x="159" y="309"/>
                              </a:lnTo>
                              <a:lnTo>
                                <a:pt x="203" y="17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42014" id="Freeform 35" o:spid="_x0000_s1026" style="position:absolute;margin-left:358pt;margin-top:2.15pt;width:6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9,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" path="m237,68r,l241,51r,-6l241,42r-4,-4l233,36,216,34r4,-13l220,21r23,-4l263,13,284,7,303,r6,2l210,311r,l205,328r,5l206,337r2,4l214,341r13,2l224,356r,l188,356r,l169,360r-19,4l146,360r6,-25l152,335r,l136,345r-17,9l97,360r-12,2l74,364r,l51,362r-9,-4l34,354r-8,-4l19,345r-6,-6l8,331r,l4,322,2,313,,303,,292,2,265,9,237r,l19,212,32,191,47,170,64,153r,l83,138r23,-11l117,123r14,-2l144,119r13,l157,119r12,l178,121r15,6l203,134r9,8l212,142,237,68xm203,170r,l197,159r-9,-9l182,146r-6,-4l169,140r-8,l161,140r-13,l134,144r-15,7l106,163r,l95,176,83,193r-9,21l64,241r,l57,263r-2,19l55,299r2,15l57,314r5,12l70,335r10,6l93,343r,l102,341r10,-2l129,331r15,-9l159,309,203,170xe" fillcolor="black" stroked="f">
                <v:path arrowok="t" o:connecttype="custom" o:connectlocs="58445,16845;59431,11147;58445,9413;53266,8422;54252,5202;64856,3220;74720,0;51786,77041;50553,81252;50800,83482;52773,84472;55239,88188;46361,88188;41676,89179;36004,89179;37483,82986;33538,85463;23920,89179;18249,90170;12577,89675;8384,87693;4685,85463;1973,81995;986,79766;0,75059;493,65646;2219,58710;7891,47314;15783,37901;20468,34185;28852,30470;35511,29479;38717,29479;43895,29974;50060,33194;52280,35176;50060,42112;48581,39387;44882,36167;41676,34681;39703,34681;33045,35672;26140,40378;23427,43599;18249,53012;15783,59700;13563,69857;14056,77784;15289,80757;19728,84472;22934,84968;27619,83977;35511,79766;50060,42112" o:connectangles="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4384" behindDoc="0" locked="0" layoutInCell="1" allowOverlap="1" wp14:anchorId="07D3A301" wp14:editId="5D210AFE">
                <wp:simplePos x="0" y="0"/>
                <wp:positionH relativeFrom="column">
                  <wp:posOffset>4483735</wp:posOffset>
                </wp:positionH>
                <wp:positionV relativeFrom="paragraph">
                  <wp:posOffset>56515</wp:posOffset>
                </wp:positionV>
                <wp:extent cx="58420" cy="60960"/>
                <wp:effectExtent l="6985" t="8890" r="1270" b="6350"/>
                <wp:wrapNone/>
                <wp:docPr id="36" name="Freeform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420" cy="60960"/>
                        </a:xfrm>
                        <a:custGeom>
                          <a:avLst/>
                          <a:gdLst>
                            <a:gd name="T0" fmla="*/ 66 w 237"/>
                            <a:gd name="T1" fmla="*/ 120 h 245"/>
                            <a:gd name="T2" fmla="*/ 55 w 237"/>
                            <a:gd name="T3" fmla="*/ 161 h 245"/>
                            <a:gd name="T4" fmla="*/ 59 w 237"/>
                            <a:gd name="T5" fmla="*/ 195 h 245"/>
                            <a:gd name="T6" fmla="*/ 65 w 237"/>
                            <a:gd name="T7" fmla="*/ 207 h 245"/>
                            <a:gd name="T8" fmla="*/ 87 w 237"/>
                            <a:gd name="T9" fmla="*/ 222 h 245"/>
                            <a:gd name="T10" fmla="*/ 104 w 237"/>
                            <a:gd name="T11" fmla="*/ 224 h 245"/>
                            <a:gd name="T12" fmla="*/ 129 w 237"/>
                            <a:gd name="T13" fmla="*/ 220 h 245"/>
                            <a:gd name="T14" fmla="*/ 155 w 237"/>
                            <a:gd name="T15" fmla="*/ 211 h 245"/>
                            <a:gd name="T16" fmla="*/ 174 w 237"/>
                            <a:gd name="T17" fmla="*/ 197 h 245"/>
                            <a:gd name="T18" fmla="*/ 191 w 237"/>
                            <a:gd name="T19" fmla="*/ 180 h 245"/>
                            <a:gd name="T20" fmla="*/ 207 w 237"/>
                            <a:gd name="T21" fmla="*/ 188 h 245"/>
                            <a:gd name="T22" fmla="*/ 173 w 237"/>
                            <a:gd name="T23" fmla="*/ 216 h 245"/>
                            <a:gd name="T24" fmla="*/ 159 w 237"/>
                            <a:gd name="T25" fmla="*/ 226 h 245"/>
                            <a:gd name="T26" fmla="*/ 127 w 237"/>
                            <a:gd name="T27" fmla="*/ 239 h 245"/>
                            <a:gd name="T28" fmla="*/ 87 w 237"/>
                            <a:gd name="T29" fmla="*/ 245 h 245"/>
                            <a:gd name="T30" fmla="*/ 63 w 237"/>
                            <a:gd name="T31" fmla="*/ 243 h 245"/>
                            <a:gd name="T32" fmla="*/ 40 w 237"/>
                            <a:gd name="T33" fmla="*/ 235 h 245"/>
                            <a:gd name="T34" fmla="*/ 23 w 237"/>
                            <a:gd name="T35" fmla="*/ 226 h 245"/>
                            <a:gd name="T36" fmla="*/ 10 w 237"/>
                            <a:gd name="T37" fmla="*/ 211 h 245"/>
                            <a:gd name="T38" fmla="*/ 6 w 237"/>
                            <a:gd name="T39" fmla="*/ 203 h 245"/>
                            <a:gd name="T40" fmla="*/ 2 w 237"/>
                            <a:gd name="T41" fmla="*/ 182 h 245"/>
                            <a:gd name="T42" fmla="*/ 2 w 237"/>
                            <a:gd name="T43" fmla="*/ 159 h 245"/>
                            <a:gd name="T44" fmla="*/ 11 w 237"/>
                            <a:gd name="T45" fmla="*/ 116 h 245"/>
                            <a:gd name="T46" fmla="*/ 23 w 237"/>
                            <a:gd name="T47" fmla="*/ 89 h 245"/>
                            <a:gd name="T48" fmla="*/ 55 w 237"/>
                            <a:gd name="T49" fmla="*/ 46 h 245"/>
                            <a:gd name="T50" fmla="*/ 74 w 237"/>
                            <a:gd name="T51" fmla="*/ 27 h 245"/>
                            <a:gd name="T52" fmla="*/ 116 w 237"/>
                            <a:gd name="T53" fmla="*/ 8 h 245"/>
                            <a:gd name="T54" fmla="*/ 161 w 237"/>
                            <a:gd name="T55" fmla="*/ 0 h 245"/>
                            <a:gd name="T56" fmla="*/ 184 w 237"/>
                            <a:gd name="T57" fmla="*/ 2 h 245"/>
                            <a:gd name="T58" fmla="*/ 203 w 237"/>
                            <a:gd name="T59" fmla="*/ 8 h 245"/>
                            <a:gd name="T60" fmla="*/ 216 w 237"/>
                            <a:gd name="T61" fmla="*/ 17 h 245"/>
                            <a:gd name="T62" fmla="*/ 227 w 237"/>
                            <a:gd name="T63" fmla="*/ 31 h 245"/>
                            <a:gd name="T64" fmla="*/ 231 w 237"/>
                            <a:gd name="T65" fmla="*/ 38 h 245"/>
                            <a:gd name="T66" fmla="*/ 237 w 237"/>
                            <a:gd name="T67" fmla="*/ 57 h 245"/>
                            <a:gd name="T68" fmla="*/ 235 w 237"/>
                            <a:gd name="T69" fmla="*/ 93 h 245"/>
                            <a:gd name="T70" fmla="*/ 66 w 237"/>
                            <a:gd name="T71" fmla="*/ 120 h 245"/>
                            <a:gd name="T72" fmla="*/ 180 w 237"/>
                            <a:gd name="T73" fmla="*/ 101 h 245"/>
                            <a:gd name="T74" fmla="*/ 188 w 237"/>
                            <a:gd name="T75" fmla="*/ 67 h 245"/>
                            <a:gd name="T76" fmla="*/ 186 w 237"/>
                            <a:gd name="T77" fmla="*/ 38 h 245"/>
                            <a:gd name="T78" fmla="*/ 182 w 237"/>
                            <a:gd name="T79" fmla="*/ 29 h 245"/>
                            <a:gd name="T80" fmla="*/ 167 w 237"/>
                            <a:gd name="T81" fmla="*/ 19 h 245"/>
                            <a:gd name="T82" fmla="*/ 155 w 237"/>
                            <a:gd name="T83" fmla="*/ 17 h 245"/>
                            <a:gd name="T84" fmla="*/ 133 w 237"/>
                            <a:gd name="T85" fmla="*/ 23 h 245"/>
                            <a:gd name="T86" fmla="*/ 110 w 237"/>
                            <a:gd name="T87" fmla="*/ 38 h 245"/>
                            <a:gd name="T88" fmla="*/ 99 w 237"/>
                            <a:gd name="T89" fmla="*/ 50 h 245"/>
                            <a:gd name="T90" fmla="*/ 80 w 237"/>
                            <a:gd name="T91" fmla="*/ 80 h 245"/>
                            <a:gd name="T92" fmla="*/ 180 w 237"/>
                            <a:gd name="T93" fmla="*/ 10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7" h="245">
                              <a:moveTo>
                                <a:pt x="66" y="120"/>
                              </a:moveTo>
                              <a:lnTo>
                                <a:pt x="66" y="120"/>
                              </a:lnTo>
                              <a:lnTo>
                                <a:pt x="59" y="140"/>
                              </a:lnTo>
                              <a:lnTo>
                                <a:pt x="55" y="161"/>
                              </a:lnTo>
                              <a:lnTo>
                                <a:pt x="55" y="178"/>
                              </a:lnTo>
                              <a:lnTo>
                                <a:pt x="59" y="195"/>
                              </a:lnTo>
                              <a:lnTo>
                                <a:pt x="59" y="195"/>
                              </a:lnTo>
                              <a:lnTo>
                                <a:pt x="65" y="207"/>
                              </a:lnTo>
                              <a:lnTo>
                                <a:pt x="76" y="216"/>
                              </a:lnTo>
                              <a:lnTo>
                                <a:pt x="87" y="222"/>
                              </a:lnTo>
                              <a:lnTo>
                                <a:pt x="104" y="224"/>
                              </a:lnTo>
                              <a:lnTo>
                                <a:pt x="104" y="224"/>
                              </a:lnTo>
                              <a:lnTo>
                                <a:pt x="116" y="222"/>
                              </a:lnTo>
                              <a:lnTo>
                                <a:pt x="129" y="220"/>
                              </a:lnTo>
                              <a:lnTo>
                                <a:pt x="142" y="216"/>
                              </a:lnTo>
                              <a:lnTo>
                                <a:pt x="155" y="211"/>
                              </a:lnTo>
                              <a:lnTo>
                                <a:pt x="155" y="211"/>
                              </a:lnTo>
                              <a:lnTo>
                                <a:pt x="174" y="197"/>
                              </a:lnTo>
                              <a:lnTo>
                                <a:pt x="184" y="188"/>
                              </a:lnTo>
                              <a:lnTo>
                                <a:pt x="191" y="180"/>
                              </a:lnTo>
                              <a:lnTo>
                                <a:pt x="207" y="188"/>
                              </a:lnTo>
                              <a:lnTo>
                                <a:pt x="207" y="188"/>
                              </a:lnTo>
                              <a:lnTo>
                                <a:pt x="186" y="209"/>
                              </a:lnTo>
                              <a:lnTo>
                                <a:pt x="173" y="216"/>
                              </a:lnTo>
                              <a:lnTo>
                                <a:pt x="159" y="226"/>
                              </a:lnTo>
                              <a:lnTo>
                                <a:pt x="159" y="226"/>
                              </a:lnTo>
                              <a:lnTo>
                                <a:pt x="144" y="233"/>
                              </a:lnTo>
                              <a:lnTo>
                                <a:pt x="127" y="239"/>
                              </a:lnTo>
                              <a:lnTo>
                                <a:pt x="108" y="243"/>
                              </a:lnTo>
                              <a:lnTo>
                                <a:pt x="87" y="245"/>
                              </a:lnTo>
                              <a:lnTo>
                                <a:pt x="87" y="245"/>
                              </a:lnTo>
                              <a:lnTo>
                                <a:pt x="63" y="243"/>
                              </a:lnTo>
                              <a:lnTo>
                                <a:pt x="51" y="239"/>
                              </a:lnTo>
                              <a:lnTo>
                                <a:pt x="40" y="235"/>
                              </a:lnTo>
                              <a:lnTo>
                                <a:pt x="32" y="231"/>
                              </a:lnTo>
                              <a:lnTo>
                                <a:pt x="23" y="226"/>
                              </a:lnTo>
                              <a:lnTo>
                                <a:pt x="15" y="218"/>
                              </a:lnTo>
                              <a:lnTo>
                                <a:pt x="10" y="211"/>
                              </a:lnTo>
                              <a:lnTo>
                                <a:pt x="10" y="211"/>
                              </a:lnTo>
                              <a:lnTo>
                                <a:pt x="6" y="203"/>
                              </a:lnTo>
                              <a:lnTo>
                                <a:pt x="4" y="194"/>
                              </a:lnTo>
                              <a:lnTo>
                                <a:pt x="2" y="182"/>
                              </a:lnTo>
                              <a:lnTo>
                                <a:pt x="0" y="173"/>
                              </a:lnTo>
                              <a:lnTo>
                                <a:pt x="2" y="159"/>
                              </a:lnTo>
                              <a:lnTo>
                                <a:pt x="4" y="146"/>
                              </a:lnTo>
                              <a:lnTo>
                                <a:pt x="11" y="116"/>
                              </a:lnTo>
                              <a:lnTo>
                                <a:pt x="11" y="116"/>
                              </a:lnTo>
                              <a:lnTo>
                                <a:pt x="23" y="89"/>
                              </a:lnTo>
                              <a:lnTo>
                                <a:pt x="36" y="67"/>
                              </a:lnTo>
                              <a:lnTo>
                                <a:pt x="55" y="46"/>
                              </a:lnTo>
                              <a:lnTo>
                                <a:pt x="74" y="27"/>
                              </a:lnTo>
                              <a:lnTo>
                                <a:pt x="74" y="27"/>
                              </a:lnTo>
                              <a:lnTo>
                                <a:pt x="95" y="15"/>
                              </a:lnTo>
                              <a:lnTo>
                                <a:pt x="116" y="8"/>
                              </a:lnTo>
                              <a:lnTo>
                                <a:pt x="138" y="2"/>
                              </a:lnTo>
                              <a:lnTo>
                                <a:pt x="161" y="0"/>
                              </a:lnTo>
                              <a:lnTo>
                                <a:pt x="161" y="0"/>
                              </a:lnTo>
                              <a:lnTo>
                                <a:pt x="184" y="2"/>
                              </a:lnTo>
                              <a:lnTo>
                                <a:pt x="193" y="4"/>
                              </a:lnTo>
                              <a:lnTo>
                                <a:pt x="203" y="8"/>
                              </a:lnTo>
                              <a:lnTo>
                                <a:pt x="210" y="12"/>
                              </a:lnTo>
                              <a:lnTo>
                                <a:pt x="216" y="17"/>
                              </a:lnTo>
                              <a:lnTo>
                                <a:pt x="224" y="23"/>
                              </a:lnTo>
                              <a:lnTo>
                                <a:pt x="227" y="31"/>
                              </a:lnTo>
                              <a:lnTo>
                                <a:pt x="227" y="31"/>
                              </a:lnTo>
                              <a:lnTo>
                                <a:pt x="231" y="38"/>
                              </a:lnTo>
                              <a:lnTo>
                                <a:pt x="235" y="48"/>
                              </a:lnTo>
                              <a:lnTo>
                                <a:pt x="237" y="57"/>
                              </a:lnTo>
                              <a:lnTo>
                                <a:pt x="237" y="68"/>
                              </a:lnTo>
                              <a:lnTo>
                                <a:pt x="235" y="93"/>
                              </a:lnTo>
                              <a:lnTo>
                                <a:pt x="227" y="120"/>
                              </a:lnTo>
                              <a:lnTo>
                                <a:pt x="66" y="120"/>
                              </a:lnTo>
                              <a:close/>
                              <a:moveTo>
                                <a:pt x="180" y="101"/>
                              </a:moveTo>
                              <a:lnTo>
                                <a:pt x="180" y="101"/>
                              </a:lnTo>
                              <a:lnTo>
                                <a:pt x="186" y="84"/>
                              </a:lnTo>
                              <a:lnTo>
                                <a:pt x="188" y="67"/>
                              </a:lnTo>
                              <a:lnTo>
                                <a:pt x="190" y="51"/>
                              </a:lnTo>
                              <a:lnTo>
                                <a:pt x="186" y="38"/>
                              </a:lnTo>
                              <a:lnTo>
                                <a:pt x="186" y="38"/>
                              </a:lnTo>
                              <a:lnTo>
                                <a:pt x="182" y="29"/>
                              </a:lnTo>
                              <a:lnTo>
                                <a:pt x="176" y="23"/>
                              </a:lnTo>
                              <a:lnTo>
                                <a:pt x="167" y="19"/>
                              </a:lnTo>
                              <a:lnTo>
                                <a:pt x="155" y="17"/>
                              </a:lnTo>
                              <a:lnTo>
                                <a:pt x="155" y="17"/>
                              </a:lnTo>
                              <a:lnTo>
                                <a:pt x="144" y="19"/>
                              </a:lnTo>
                              <a:lnTo>
                                <a:pt x="133" y="23"/>
                              </a:lnTo>
                              <a:lnTo>
                                <a:pt x="121" y="29"/>
                              </a:lnTo>
                              <a:lnTo>
                                <a:pt x="110" y="38"/>
                              </a:lnTo>
                              <a:lnTo>
                                <a:pt x="110" y="38"/>
                              </a:lnTo>
                              <a:lnTo>
                                <a:pt x="99" y="50"/>
                              </a:lnTo>
                              <a:lnTo>
                                <a:pt x="89" y="63"/>
                              </a:lnTo>
                              <a:lnTo>
                                <a:pt x="80" y="80"/>
                              </a:lnTo>
                              <a:lnTo>
                                <a:pt x="72" y="101"/>
                              </a:lnTo>
                              <a:lnTo>
                                <a:pt x="180" y="10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F1541" id="Freeform 36" o:spid="_x0000_s1026" style="position:absolute;margin-left:353.05pt;margin-top:4.45pt;width:4.6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" path="m66,120r,l59,140r-4,21l55,178r4,17l59,195r6,12l76,216r11,6l104,224r,l116,222r13,-2l142,216r13,-5l155,211r19,-14l184,188r7,-8l207,188r,l186,209r-13,7l159,226r,l144,233r-17,6l108,243r-21,2l87,245,63,243,51,239,40,235r-8,-4l23,226r-8,-8l10,211r,l6,203,4,194,2,182,,173,2,159,4,146r7,-30l11,116,23,89,36,67,55,46,74,27r,l95,15,116,8,138,2,161,r,l184,2r9,2l203,8r7,4l216,17r8,6l227,31r,l231,38r4,10l237,57r,11l235,93r-8,27l66,120xm180,101r,l186,84r2,-17l190,51,186,38r,l182,29r-6,-6l167,19,155,17r,l144,19r-11,4l121,29r-11,9l110,38,99,50,89,63,80,80r-8,21l180,101xe" fillcolor="black" stroked="f">
                <v:path arrowok="t" o:connecttype="custom" o:connectlocs="16269,29858;13557,40059;14543,48519;16022,51505;21445,55237;25636,55735;31798,54740;38207,52500;42891,49017;47081,44787;51025,46777;42644,53744;39193,56232;31305,59467;21445,60960;15529,60462;9860,58472;5669,56232;2465,52500;1479,50510;493,45285;493,39562;2711,28863;5669,22145;13557,11446;18241,6718;28594,1991;39686,0;45356,498;50039,1991;53244,4230;55955,7713;56941,9455;58420,14183;57927,23140;16269,29858;44370,25130;46342,16671;45849,9455;44863,7216;41165,4728;38207,4230;32784,5723;27115,9455;24403,12441;19720,19905;44370,25130" o:connectangles="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3360" behindDoc="0" locked="0" layoutInCell="1" allowOverlap="1" wp14:anchorId="57AFA3DD" wp14:editId="082E3D37">
                <wp:simplePos x="0" y="0"/>
                <wp:positionH relativeFrom="column">
                  <wp:posOffset>4438650</wp:posOffset>
                </wp:positionH>
                <wp:positionV relativeFrom="paragraph">
                  <wp:posOffset>27305</wp:posOffset>
                </wp:positionV>
                <wp:extent cx="50165" cy="88265"/>
                <wp:effectExtent l="0" t="8255" r="6985" b="8255"/>
                <wp:wrapNone/>
                <wp:docPr id="37"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0165" cy="88265"/>
                        </a:xfrm>
                        <a:custGeom>
                          <a:avLst/>
                          <a:gdLst>
                            <a:gd name="T0" fmla="*/ 129 w 203"/>
                            <a:gd name="T1" fmla="*/ 68 h 358"/>
                            <a:gd name="T2" fmla="*/ 129 w 203"/>
                            <a:gd name="T3" fmla="*/ 68 h 358"/>
                            <a:gd name="T4" fmla="*/ 135 w 203"/>
                            <a:gd name="T5" fmla="*/ 51 h 358"/>
                            <a:gd name="T6" fmla="*/ 135 w 203"/>
                            <a:gd name="T7" fmla="*/ 45 h 358"/>
                            <a:gd name="T8" fmla="*/ 133 w 203"/>
                            <a:gd name="T9" fmla="*/ 42 h 358"/>
                            <a:gd name="T10" fmla="*/ 129 w 203"/>
                            <a:gd name="T11" fmla="*/ 38 h 358"/>
                            <a:gd name="T12" fmla="*/ 123 w 203"/>
                            <a:gd name="T13" fmla="*/ 36 h 358"/>
                            <a:gd name="T14" fmla="*/ 104 w 203"/>
                            <a:gd name="T15" fmla="*/ 36 h 358"/>
                            <a:gd name="T16" fmla="*/ 108 w 203"/>
                            <a:gd name="T17" fmla="*/ 21 h 358"/>
                            <a:gd name="T18" fmla="*/ 108 w 203"/>
                            <a:gd name="T19" fmla="*/ 21 h 358"/>
                            <a:gd name="T20" fmla="*/ 131 w 203"/>
                            <a:gd name="T21" fmla="*/ 17 h 358"/>
                            <a:gd name="T22" fmla="*/ 154 w 203"/>
                            <a:gd name="T23" fmla="*/ 13 h 358"/>
                            <a:gd name="T24" fmla="*/ 174 w 203"/>
                            <a:gd name="T25" fmla="*/ 7 h 358"/>
                            <a:gd name="T26" fmla="*/ 197 w 203"/>
                            <a:gd name="T27" fmla="*/ 0 h 358"/>
                            <a:gd name="T28" fmla="*/ 203 w 203"/>
                            <a:gd name="T29" fmla="*/ 2 h 358"/>
                            <a:gd name="T30" fmla="*/ 104 w 203"/>
                            <a:gd name="T31" fmla="*/ 307 h 358"/>
                            <a:gd name="T32" fmla="*/ 104 w 203"/>
                            <a:gd name="T33" fmla="*/ 307 h 358"/>
                            <a:gd name="T34" fmla="*/ 99 w 203"/>
                            <a:gd name="T35" fmla="*/ 324 h 358"/>
                            <a:gd name="T36" fmla="*/ 99 w 203"/>
                            <a:gd name="T37" fmla="*/ 331 h 358"/>
                            <a:gd name="T38" fmla="*/ 101 w 203"/>
                            <a:gd name="T39" fmla="*/ 335 h 358"/>
                            <a:gd name="T40" fmla="*/ 102 w 203"/>
                            <a:gd name="T41" fmla="*/ 339 h 358"/>
                            <a:gd name="T42" fmla="*/ 108 w 203"/>
                            <a:gd name="T43" fmla="*/ 341 h 358"/>
                            <a:gd name="T44" fmla="*/ 127 w 203"/>
                            <a:gd name="T45" fmla="*/ 341 h 358"/>
                            <a:gd name="T46" fmla="*/ 121 w 203"/>
                            <a:gd name="T47" fmla="*/ 358 h 358"/>
                            <a:gd name="T48" fmla="*/ 0 w 203"/>
                            <a:gd name="T49" fmla="*/ 358 h 358"/>
                            <a:gd name="T50" fmla="*/ 4 w 203"/>
                            <a:gd name="T51" fmla="*/ 341 h 358"/>
                            <a:gd name="T52" fmla="*/ 4 w 203"/>
                            <a:gd name="T53" fmla="*/ 341 h 358"/>
                            <a:gd name="T54" fmla="*/ 25 w 203"/>
                            <a:gd name="T55" fmla="*/ 341 h 358"/>
                            <a:gd name="T56" fmla="*/ 32 w 203"/>
                            <a:gd name="T57" fmla="*/ 339 h 358"/>
                            <a:gd name="T58" fmla="*/ 38 w 203"/>
                            <a:gd name="T59" fmla="*/ 335 h 358"/>
                            <a:gd name="T60" fmla="*/ 42 w 203"/>
                            <a:gd name="T61" fmla="*/ 331 h 358"/>
                            <a:gd name="T62" fmla="*/ 46 w 203"/>
                            <a:gd name="T63" fmla="*/ 324 h 358"/>
                            <a:gd name="T64" fmla="*/ 53 w 203"/>
                            <a:gd name="T65" fmla="*/ 305 h 358"/>
                            <a:gd name="T66" fmla="*/ 129 w 203"/>
                            <a:gd name="T67" fmla="*/ 68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3" h="358">
                              <a:moveTo>
                                <a:pt x="129" y="68"/>
                              </a:moveTo>
                              <a:lnTo>
                                <a:pt x="129" y="68"/>
                              </a:lnTo>
                              <a:lnTo>
                                <a:pt x="135" y="51"/>
                              </a:lnTo>
                              <a:lnTo>
                                <a:pt x="135" y="45"/>
                              </a:lnTo>
                              <a:lnTo>
                                <a:pt x="133" y="42"/>
                              </a:lnTo>
                              <a:lnTo>
                                <a:pt x="129" y="38"/>
                              </a:lnTo>
                              <a:lnTo>
                                <a:pt x="123" y="36"/>
                              </a:lnTo>
                              <a:lnTo>
                                <a:pt x="104" y="36"/>
                              </a:lnTo>
                              <a:lnTo>
                                <a:pt x="108" y="21"/>
                              </a:lnTo>
                              <a:lnTo>
                                <a:pt x="108" y="21"/>
                              </a:lnTo>
                              <a:lnTo>
                                <a:pt x="131" y="17"/>
                              </a:lnTo>
                              <a:lnTo>
                                <a:pt x="154" y="13"/>
                              </a:lnTo>
                              <a:lnTo>
                                <a:pt x="174" y="7"/>
                              </a:lnTo>
                              <a:lnTo>
                                <a:pt x="197" y="0"/>
                              </a:lnTo>
                              <a:lnTo>
                                <a:pt x="203" y="2"/>
                              </a:lnTo>
                              <a:lnTo>
                                <a:pt x="104" y="307"/>
                              </a:lnTo>
                              <a:lnTo>
                                <a:pt x="104" y="307"/>
                              </a:lnTo>
                              <a:lnTo>
                                <a:pt x="99" y="324"/>
                              </a:lnTo>
                              <a:lnTo>
                                <a:pt x="99" y="331"/>
                              </a:lnTo>
                              <a:lnTo>
                                <a:pt x="101" y="335"/>
                              </a:lnTo>
                              <a:lnTo>
                                <a:pt x="102" y="339"/>
                              </a:lnTo>
                              <a:lnTo>
                                <a:pt x="108" y="341"/>
                              </a:lnTo>
                              <a:lnTo>
                                <a:pt x="127" y="341"/>
                              </a:lnTo>
                              <a:lnTo>
                                <a:pt x="121" y="358"/>
                              </a:lnTo>
                              <a:lnTo>
                                <a:pt x="0" y="358"/>
                              </a:lnTo>
                              <a:lnTo>
                                <a:pt x="4" y="341"/>
                              </a:lnTo>
                              <a:lnTo>
                                <a:pt x="4" y="341"/>
                              </a:lnTo>
                              <a:lnTo>
                                <a:pt x="25" y="341"/>
                              </a:lnTo>
                              <a:lnTo>
                                <a:pt x="32" y="339"/>
                              </a:lnTo>
                              <a:lnTo>
                                <a:pt x="38" y="335"/>
                              </a:lnTo>
                              <a:lnTo>
                                <a:pt x="42" y="331"/>
                              </a:lnTo>
                              <a:lnTo>
                                <a:pt x="46" y="324"/>
                              </a:lnTo>
                              <a:lnTo>
                                <a:pt x="53" y="305"/>
                              </a:lnTo>
                              <a:lnTo>
                                <a:pt x="129"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AB41A" id="Freeform 37" o:spid="_x0000_s1026" style="position:absolute;margin-left:349.5pt;margin-top:2.15pt;width:3.9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" path="m129,68r,l135,51r,-6l133,42r-4,-4l123,36r-19,l108,21r,l131,17r23,-4l174,7,197,r6,2l104,307r,l99,324r,7l101,335r1,4l108,341r19,l121,358,,358,4,341r,l25,341r7,-2l38,335r4,-4l46,324r7,-19l129,68xe" fillcolor="black" stroked="f">
                <v:path arrowok="t" o:connecttype="custom" o:connectlocs="31878,16765;31878,16765;33361,12574;33361,11095;32867,10355;31878,9369;30396,8876;25700,8876;26689,5178;26689,5178;32372,4191;38056,3205;42999,1726;48682,0;50165,493;25700,75691;25700,75691;24465,79882;24465,81608;24959,82594;25206,83581;26689,84074;31384,84074;29901,88265;0,88265;988,84074;988,84074;6178,84074;7908,83581;9390,82594;10379,81608;11367,79882;13097,75198;31878,16765" o:connectangles="0,0,0,0,0,0,0,0,0,0,0,0,0,0,0,0,0,0,0,0,0,0,0,0,0,0,0,0,0,0,0,0,0,0"/>
                <o:lock v:ext="edit" aspectratio="t"/>
              </v:shape>
            </w:pict>
          </mc:Fallback>
        </mc:AlternateContent>
      </w:r>
      <w:r>
        <w:rPr>
          <w:noProof/>
          <w:sz w:val="20"/>
        </w:rPr>
        <mc:AlternateContent>
          <mc:Choice Requires="wps">
            <w:drawing>
              <wp:anchor distT="0" distB="0" distL="114300" distR="114300" simplePos="0" relativeHeight="251662336" behindDoc="0" locked="0" layoutInCell="1" allowOverlap="1" wp14:anchorId="70EF17FB" wp14:editId="1F77F072">
                <wp:simplePos x="0" y="0"/>
                <wp:positionH relativeFrom="column">
                  <wp:posOffset>4357370</wp:posOffset>
                </wp:positionH>
                <wp:positionV relativeFrom="paragraph">
                  <wp:posOffset>58420</wp:posOffset>
                </wp:positionV>
                <wp:extent cx="94615" cy="59055"/>
                <wp:effectExtent l="4445" t="1270" r="5715" b="6350"/>
                <wp:wrapNone/>
                <wp:docPr id="38" name="Freeform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4615" cy="59055"/>
                        </a:xfrm>
                        <a:custGeom>
                          <a:avLst/>
                          <a:gdLst>
                            <a:gd name="T0" fmla="*/ 211 w 383"/>
                            <a:gd name="T1" fmla="*/ 239 h 239"/>
                            <a:gd name="T2" fmla="*/ 180 w 383"/>
                            <a:gd name="T3" fmla="*/ 239 h 239"/>
                            <a:gd name="T4" fmla="*/ 179 w 383"/>
                            <a:gd name="T5" fmla="*/ 64 h 239"/>
                            <a:gd name="T6" fmla="*/ 179 w 383"/>
                            <a:gd name="T7" fmla="*/ 64 h 239"/>
                            <a:gd name="T8" fmla="*/ 63 w 383"/>
                            <a:gd name="T9" fmla="*/ 239 h 239"/>
                            <a:gd name="T10" fmla="*/ 33 w 383"/>
                            <a:gd name="T11" fmla="*/ 239 h 239"/>
                            <a:gd name="T12" fmla="*/ 21 w 383"/>
                            <a:gd name="T13" fmla="*/ 47 h 239"/>
                            <a:gd name="T14" fmla="*/ 21 w 383"/>
                            <a:gd name="T15" fmla="*/ 47 h 239"/>
                            <a:gd name="T16" fmla="*/ 19 w 383"/>
                            <a:gd name="T17" fmla="*/ 30 h 239"/>
                            <a:gd name="T18" fmla="*/ 16 w 383"/>
                            <a:gd name="T19" fmla="*/ 19 h 239"/>
                            <a:gd name="T20" fmla="*/ 14 w 383"/>
                            <a:gd name="T21" fmla="*/ 17 h 239"/>
                            <a:gd name="T22" fmla="*/ 10 w 383"/>
                            <a:gd name="T23" fmla="*/ 15 h 239"/>
                            <a:gd name="T24" fmla="*/ 0 w 383"/>
                            <a:gd name="T25" fmla="*/ 15 h 239"/>
                            <a:gd name="T26" fmla="*/ 4 w 383"/>
                            <a:gd name="T27" fmla="*/ 0 h 239"/>
                            <a:gd name="T28" fmla="*/ 105 w 383"/>
                            <a:gd name="T29" fmla="*/ 0 h 239"/>
                            <a:gd name="T30" fmla="*/ 99 w 383"/>
                            <a:gd name="T31" fmla="*/ 15 h 239"/>
                            <a:gd name="T32" fmla="*/ 99 w 383"/>
                            <a:gd name="T33" fmla="*/ 15 h 239"/>
                            <a:gd name="T34" fmla="*/ 86 w 383"/>
                            <a:gd name="T35" fmla="*/ 17 h 239"/>
                            <a:gd name="T36" fmla="*/ 80 w 383"/>
                            <a:gd name="T37" fmla="*/ 17 h 239"/>
                            <a:gd name="T38" fmla="*/ 76 w 383"/>
                            <a:gd name="T39" fmla="*/ 21 h 239"/>
                            <a:gd name="T40" fmla="*/ 74 w 383"/>
                            <a:gd name="T41" fmla="*/ 25 h 239"/>
                            <a:gd name="T42" fmla="*/ 72 w 383"/>
                            <a:gd name="T43" fmla="*/ 28 h 239"/>
                            <a:gd name="T44" fmla="*/ 72 w 383"/>
                            <a:gd name="T45" fmla="*/ 44 h 239"/>
                            <a:gd name="T46" fmla="*/ 76 w 383"/>
                            <a:gd name="T47" fmla="*/ 180 h 239"/>
                            <a:gd name="T48" fmla="*/ 78 w 383"/>
                            <a:gd name="T49" fmla="*/ 180 h 239"/>
                            <a:gd name="T50" fmla="*/ 177 w 383"/>
                            <a:gd name="T51" fmla="*/ 32 h 239"/>
                            <a:gd name="T52" fmla="*/ 175 w 383"/>
                            <a:gd name="T53" fmla="*/ 23 h 239"/>
                            <a:gd name="T54" fmla="*/ 175 w 383"/>
                            <a:gd name="T55" fmla="*/ 23 h 239"/>
                            <a:gd name="T56" fmla="*/ 175 w 383"/>
                            <a:gd name="T57" fmla="*/ 19 h 239"/>
                            <a:gd name="T58" fmla="*/ 171 w 383"/>
                            <a:gd name="T59" fmla="*/ 17 h 239"/>
                            <a:gd name="T60" fmla="*/ 163 w 383"/>
                            <a:gd name="T61" fmla="*/ 15 h 239"/>
                            <a:gd name="T62" fmla="*/ 154 w 383"/>
                            <a:gd name="T63" fmla="*/ 15 h 239"/>
                            <a:gd name="T64" fmla="*/ 158 w 383"/>
                            <a:gd name="T65" fmla="*/ 0 h 239"/>
                            <a:gd name="T66" fmla="*/ 256 w 383"/>
                            <a:gd name="T67" fmla="*/ 0 h 239"/>
                            <a:gd name="T68" fmla="*/ 252 w 383"/>
                            <a:gd name="T69" fmla="*/ 15 h 239"/>
                            <a:gd name="T70" fmla="*/ 252 w 383"/>
                            <a:gd name="T71" fmla="*/ 15 h 239"/>
                            <a:gd name="T72" fmla="*/ 237 w 383"/>
                            <a:gd name="T73" fmla="*/ 15 h 239"/>
                            <a:gd name="T74" fmla="*/ 233 w 383"/>
                            <a:gd name="T75" fmla="*/ 17 h 239"/>
                            <a:gd name="T76" fmla="*/ 230 w 383"/>
                            <a:gd name="T77" fmla="*/ 19 h 239"/>
                            <a:gd name="T78" fmla="*/ 226 w 383"/>
                            <a:gd name="T79" fmla="*/ 23 h 239"/>
                            <a:gd name="T80" fmla="*/ 226 w 383"/>
                            <a:gd name="T81" fmla="*/ 26 h 239"/>
                            <a:gd name="T82" fmla="*/ 224 w 383"/>
                            <a:gd name="T83" fmla="*/ 40 h 239"/>
                            <a:gd name="T84" fmla="*/ 226 w 383"/>
                            <a:gd name="T85" fmla="*/ 182 h 239"/>
                            <a:gd name="T86" fmla="*/ 226 w 383"/>
                            <a:gd name="T87" fmla="*/ 182 h 239"/>
                            <a:gd name="T88" fmla="*/ 324 w 383"/>
                            <a:gd name="T89" fmla="*/ 34 h 239"/>
                            <a:gd name="T90" fmla="*/ 324 w 383"/>
                            <a:gd name="T91" fmla="*/ 34 h 239"/>
                            <a:gd name="T92" fmla="*/ 328 w 383"/>
                            <a:gd name="T93" fmla="*/ 25 h 239"/>
                            <a:gd name="T94" fmla="*/ 330 w 383"/>
                            <a:gd name="T95" fmla="*/ 23 h 239"/>
                            <a:gd name="T96" fmla="*/ 328 w 383"/>
                            <a:gd name="T97" fmla="*/ 19 h 239"/>
                            <a:gd name="T98" fmla="*/ 326 w 383"/>
                            <a:gd name="T99" fmla="*/ 17 h 239"/>
                            <a:gd name="T100" fmla="*/ 323 w 383"/>
                            <a:gd name="T101" fmla="*/ 15 h 239"/>
                            <a:gd name="T102" fmla="*/ 309 w 383"/>
                            <a:gd name="T103" fmla="*/ 15 h 239"/>
                            <a:gd name="T104" fmla="*/ 315 w 383"/>
                            <a:gd name="T105" fmla="*/ 0 h 239"/>
                            <a:gd name="T106" fmla="*/ 383 w 383"/>
                            <a:gd name="T107" fmla="*/ 0 h 239"/>
                            <a:gd name="T108" fmla="*/ 378 w 383"/>
                            <a:gd name="T109" fmla="*/ 15 h 239"/>
                            <a:gd name="T110" fmla="*/ 378 w 383"/>
                            <a:gd name="T111" fmla="*/ 15 h 239"/>
                            <a:gd name="T112" fmla="*/ 368 w 383"/>
                            <a:gd name="T113" fmla="*/ 15 h 239"/>
                            <a:gd name="T114" fmla="*/ 360 w 383"/>
                            <a:gd name="T115" fmla="*/ 19 h 239"/>
                            <a:gd name="T116" fmla="*/ 353 w 383"/>
                            <a:gd name="T117" fmla="*/ 26 h 239"/>
                            <a:gd name="T118" fmla="*/ 345 w 383"/>
                            <a:gd name="T119" fmla="*/ 40 h 239"/>
                            <a:gd name="T120" fmla="*/ 211 w 383"/>
                            <a:gd name="T121" fmla="*/ 239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83" h="239">
                              <a:moveTo>
                                <a:pt x="211" y="239"/>
                              </a:moveTo>
                              <a:lnTo>
                                <a:pt x="180" y="239"/>
                              </a:lnTo>
                              <a:lnTo>
                                <a:pt x="179" y="64"/>
                              </a:lnTo>
                              <a:lnTo>
                                <a:pt x="179" y="64"/>
                              </a:lnTo>
                              <a:lnTo>
                                <a:pt x="63" y="239"/>
                              </a:lnTo>
                              <a:lnTo>
                                <a:pt x="33" y="239"/>
                              </a:lnTo>
                              <a:lnTo>
                                <a:pt x="21" y="47"/>
                              </a:lnTo>
                              <a:lnTo>
                                <a:pt x="21" y="47"/>
                              </a:lnTo>
                              <a:lnTo>
                                <a:pt x="19" y="30"/>
                              </a:lnTo>
                              <a:lnTo>
                                <a:pt x="16" y="19"/>
                              </a:lnTo>
                              <a:lnTo>
                                <a:pt x="14" y="17"/>
                              </a:lnTo>
                              <a:lnTo>
                                <a:pt x="10" y="15"/>
                              </a:lnTo>
                              <a:lnTo>
                                <a:pt x="0" y="15"/>
                              </a:lnTo>
                              <a:lnTo>
                                <a:pt x="4" y="0"/>
                              </a:lnTo>
                              <a:lnTo>
                                <a:pt x="105" y="0"/>
                              </a:lnTo>
                              <a:lnTo>
                                <a:pt x="99" y="15"/>
                              </a:lnTo>
                              <a:lnTo>
                                <a:pt x="99" y="15"/>
                              </a:lnTo>
                              <a:lnTo>
                                <a:pt x="86" y="17"/>
                              </a:lnTo>
                              <a:lnTo>
                                <a:pt x="80" y="17"/>
                              </a:lnTo>
                              <a:lnTo>
                                <a:pt x="76" y="21"/>
                              </a:lnTo>
                              <a:lnTo>
                                <a:pt x="74" y="25"/>
                              </a:lnTo>
                              <a:lnTo>
                                <a:pt x="72" y="28"/>
                              </a:lnTo>
                              <a:lnTo>
                                <a:pt x="72" y="44"/>
                              </a:lnTo>
                              <a:lnTo>
                                <a:pt x="76" y="180"/>
                              </a:lnTo>
                              <a:lnTo>
                                <a:pt x="78" y="180"/>
                              </a:lnTo>
                              <a:lnTo>
                                <a:pt x="177" y="32"/>
                              </a:lnTo>
                              <a:lnTo>
                                <a:pt x="175" y="23"/>
                              </a:lnTo>
                              <a:lnTo>
                                <a:pt x="175" y="23"/>
                              </a:lnTo>
                              <a:lnTo>
                                <a:pt x="175" y="19"/>
                              </a:lnTo>
                              <a:lnTo>
                                <a:pt x="171" y="17"/>
                              </a:lnTo>
                              <a:lnTo>
                                <a:pt x="163" y="15"/>
                              </a:lnTo>
                              <a:lnTo>
                                <a:pt x="154" y="15"/>
                              </a:lnTo>
                              <a:lnTo>
                                <a:pt x="158" y="0"/>
                              </a:lnTo>
                              <a:lnTo>
                                <a:pt x="256" y="0"/>
                              </a:lnTo>
                              <a:lnTo>
                                <a:pt x="252" y="15"/>
                              </a:lnTo>
                              <a:lnTo>
                                <a:pt x="252" y="15"/>
                              </a:lnTo>
                              <a:lnTo>
                                <a:pt x="237" y="15"/>
                              </a:lnTo>
                              <a:lnTo>
                                <a:pt x="233" y="17"/>
                              </a:lnTo>
                              <a:lnTo>
                                <a:pt x="230" y="19"/>
                              </a:lnTo>
                              <a:lnTo>
                                <a:pt x="226" y="23"/>
                              </a:lnTo>
                              <a:lnTo>
                                <a:pt x="226" y="26"/>
                              </a:lnTo>
                              <a:lnTo>
                                <a:pt x="224" y="40"/>
                              </a:lnTo>
                              <a:lnTo>
                                <a:pt x="226" y="182"/>
                              </a:lnTo>
                              <a:lnTo>
                                <a:pt x="226" y="182"/>
                              </a:lnTo>
                              <a:lnTo>
                                <a:pt x="324" y="34"/>
                              </a:lnTo>
                              <a:lnTo>
                                <a:pt x="324" y="34"/>
                              </a:lnTo>
                              <a:lnTo>
                                <a:pt x="328" y="25"/>
                              </a:lnTo>
                              <a:lnTo>
                                <a:pt x="330" y="23"/>
                              </a:lnTo>
                              <a:lnTo>
                                <a:pt x="328" y="19"/>
                              </a:lnTo>
                              <a:lnTo>
                                <a:pt x="326" y="17"/>
                              </a:lnTo>
                              <a:lnTo>
                                <a:pt x="323" y="15"/>
                              </a:lnTo>
                              <a:lnTo>
                                <a:pt x="309" y="15"/>
                              </a:lnTo>
                              <a:lnTo>
                                <a:pt x="315" y="0"/>
                              </a:lnTo>
                              <a:lnTo>
                                <a:pt x="383" y="0"/>
                              </a:lnTo>
                              <a:lnTo>
                                <a:pt x="378" y="15"/>
                              </a:lnTo>
                              <a:lnTo>
                                <a:pt x="378" y="15"/>
                              </a:lnTo>
                              <a:lnTo>
                                <a:pt x="368" y="15"/>
                              </a:lnTo>
                              <a:lnTo>
                                <a:pt x="360" y="19"/>
                              </a:lnTo>
                              <a:lnTo>
                                <a:pt x="353" y="26"/>
                              </a:lnTo>
                              <a:lnTo>
                                <a:pt x="345" y="40"/>
                              </a:lnTo>
                              <a:lnTo>
                                <a:pt x="211" y="2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A3421" id="Freeform 38" o:spid="_x0000_s1026" style="position:absolute;margin-left:343.1pt;margin-top:4.6pt;width:7.4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" path="m211,239r-31,l179,64r,l63,239r-30,l21,47r,l19,30,16,19,14,17,10,15,,15,4,,105,,99,15r,l86,17r-6,l76,21r-2,4l72,28r,16l76,180r2,l177,32r-2,-9l175,23r,-4l171,17r-8,-2l154,15,158,r98,l252,15r,l237,15r-4,2l230,19r-4,4l226,26r-2,14l226,182r,l324,34r,l328,25r2,-2l328,19r-2,-2l323,15r-14,l315,r68,l378,15r,l368,15r-8,4l353,26r-8,14l211,239xe" fillcolor="black" stroked="f">
                <v:path arrowok="t" o:connecttype="custom" o:connectlocs="52125,59055;44467,59055;44220,15814;44220,15814;15563,59055;8152,59055;5188,11613;5188,11613;4694,7413;3953,4695;3459,4201;2470,3706;0,3706;988,0;25939,0;24457,3706;24457,3706;21245,4201;19763,4201;18775,5189;18281,6177;17787,6919;17787,10872;18775,44477;19269,44477;43725,7907;43231,5683;43231,5683;43231,4695;42243,4201;40267,3706;38044,3706;39032,0;63241,0;62253,3706;62253,3706;58548,3706;57560,4201;56818,4695;55830,5683;55830,6424;55336,9884;55830,44971;55830,44971;80040,8401;80040,8401;81028,6177;81522,5683;81028,4695;80534,4201;79793,3706;76334,3706;77817,0;94615,0;93380,3706;93380,3706;90909,3706;88933,4695;87204,6424;85228,9884;52125,59055" o:connectangles="0,0,0,0,0,0,0,0,0,0,0,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61312" behindDoc="0" locked="0" layoutInCell="1" allowOverlap="1" wp14:anchorId="57500D6B" wp14:editId="351FB111">
                <wp:simplePos x="0" y="0"/>
                <wp:positionH relativeFrom="column">
                  <wp:posOffset>4281170</wp:posOffset>
                </wp:positionH>
                <wp:positionV relativeFrom="paragraph">
                  <wp:posOffset>56515</wp:posOffset>
                </wp:positionV>
                <wp:extent cx="64770" cy="60960"/>
                <wp:effectExtent l="4445" t="8890" r="6985" b="6350"/>
                <wp:wrapNone/>
                <wp:docPr id="39" name="Freeform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64770" cy="60960"/>
                        </a:xfrm>
                        <a:custGeom>
                          <a:avLst/>
                          <a:gdLst>
                            <a:gd name="T0" fmla="*/ 91 w 262"/>
                            <a:gd name="T1" fmla="*/ 245 h 245"/>
                            <a:gd name="T2" fmla="*/ 46 w 262"/>
                            <a:gd name="T3" fmla="*/ 237 h 245"/>
                            <a:gd name="T4" fmla="*/ 29 w 262"/>
                            <a:gd name="T5" fmla="*/ 230 h 245"/>
                            <a:gd name="T6" fmla="*/ 14 w 262"/>
                            <a:gd name="T7" fmla="*/ 218 h 245"/>
                            <a:gd name="T8" fmla="*/ 8 w 262"/>
                            <a:gd name="T9" fmla="*/ 211 h 245"/>
                            <a:gd name="T10" fmla="*/ 0 w 262"/>
                            <a:gd name="T11" fmla="*/ 192 h 245"/>
                            <a:gd name="T12" fmla="*/ 0 w 262"/>
                            <a:gd name="T13" fmla="*/ 167 h 245"/>
                            <a:gd name="T14" fmla="*/ 4 w 262"/>
                            <a:gd name="T15" fmla="*/ 137 h 245"/>
                            <a:gd name="T16" fmla="*/ 10 w 262"/>
                            <a:gd name="T17" fmla="*/ 120 h 245"/>
                            <a:gd name="T18" fmla="*/ 21 w 262"/>
                            <a:gd name="T19" fmla="*/ 91 h 245"/>
                            <a:gd name="T20" fmla="*/ 36 w 262"/>
                            <a:gd name="T21" fmla="*/ 67 h 245"/>
                            <a:gd name="T22" fmla="*/ 54 w 262"/>
                            <a:gd name="T23" fmla="*/ 46 h 245"/>
                            <a:gd name="T24" fmla="*/ 74 w 262"/>
                            <a:gd name="T25" fmla="*/ 27 h 245"/>
                            <a:gd name="T26" fmla="*/ 95 w 262"/>
                            <a:gd name="T27" fmla="*/ 15 h 245"/>
                            <a:gd name="T28" fmla="*/ 143 w 262"/>
                            <a:gd name="T29" fmla="*/ 2 h 245"/>
                            <a:gd name="T30" fmla="*/ 171 w 262"/>
                            <a:gd name="T31" fmla="*/ 0 h 245"/>
                            <a:gd name="T32" fmla="*/ 209 w 262"/>
                            <a:gd name="T33" fmla="*/ 4 h 245"/>
                            <a:gd name="T34" fmla="*/ 228 w 262"/>
                            <a:gd name="T35" fmla="*/ 12 h 245"/>
                            <a:gd name="T36" fmla="*/ 243 w 262"/>
                            <a:gd name="T37" fmla="*/ 21 h 245"/>
                            <a:gd name="T38" fmla="*/ 249 w 262"/>
                            <a:gd name="T39" fmla="*/ 29 h 245"/>
                            <a:gd name="T40" fmla="*/ 258 w 262"/>
                            <a:gd name="T41" fmla="*/ 46 h 245"/>
                            <a:gd name="T42" fmla="*/ 262 w 262"/>
                            <a:gd name="T43" fmla="*/ 67 h 245"/>
                            <a:gd name="T44" fmla="*/ 262 w 262"/>
                            <a:gd name="T45" fmla="*/ 91 h 245"/>
                            <a:gd name="T46" fmla="*/ 254 w 262"/>
                            <a:gd name="T47" fmla="*/ 120 h 245"/>
                            <a:gd name="T48" fmla="*/ 249 w 262"/>
                            <a:gd name="T49" fmla="*/ 137 h 245"/>
                            <a:gd name="T50" fmla="*/ 234 w 262"/>
                            <a:gd name="T51" fmla="*/ 167 h 245"/>
                            <a:gd name="T52" fmla="*/ 218 w 262"/>
                            <a:gd name="T53" fmla="*/ 190 h 245"/>
                            <a:gd name="T54" fmla="*/ 199 w 262"/>
                            <a:gd name="T55" fmla="*/ 209 h 245"/>
                            <a:gd name="T56" fmla="*/ 190 w 262"/>
                            <a:gd name="T57" fmla="*/ 216 h 245"/>
                            <a:gd name="T58" fmla="*/ 143 w 262"/>
                            <a:gd name="T59" fmla="*/ 237 h 245"/>
                            <a:gd name="T60" fmla="*/ 91 w 262"/>
                            <a:gd name="T61" fmla="*/ 245 h 245"/>
                            <a:gd name="T62" fmla="*/ 163 w 262"/>
                            <a:gd name="T63" fmla="*/ 17 h 245"/>
                            <a:gd name="T64" fmla="*/ 150 w 262"/>
                            <a:gd name="T65" fmla="*/ 19 h 245"/>
                            <a:gd name="T66" fmla="*/ 124 w 262"/>
                            <a:gd name="T67" fmla="*/ 29 h 245"/>
                            <a:gd name="T68" fmla="*/ 112 w 262"/>
                            <a:gd name="T69" fmla="*/ 38 h 245"/>
                            <a:gd name="T70" fmla="*/ 86 w 262"/>
                            <a:gd name="T71" fmla="*/ 72 h 245"/>
                            <a:gd name="T72" fmla="*/ 65 w 262"/>
                            <a:gd name="T73" fmla="*/ 122 h 245"/>
                            <a:gd name="T74" fmla="*/ 57 w 262"/>
                            <a:gd name="T75" fmla="*/ 150 h 245"/>
                            <a:gd name="T76" fmla="*/ 54 w 262"/>
                            <a:gd name="T77" fmla="*/ 192 h 245"/>
                            <a:gd name="T78" fmla="*/ 57 w 262"/>
                            <a:gd name="T79" fmla="*/ 205 h 245"/>
                            <a:gd name="T80" fmla="*/ 72 w 262"/>
                            <a:gd name="T81" fmla="*/ 220 h 245"/>
                            <a:gd name="T82" fmla="*/ 97 w 262"/>
                            <a:gd name="T83" fmla="*/ 226 h 245"/>
                            <a:gd name="T84" fmla="*/ 112 w 262"/>
                            <a:gd name="T85" fmla="*/ 224 h 245"/>
                            <a:gd name="T86" fmla="*/ 139 w 262"/>
                            <a:gd name="T87" fmla="*/ 214 h 245"/>
                            <a:gd name="T88" fmla="*/ 150 w 262"/>
                            <a:gd name="T89" fmla="*/ 205 h 245"/>
                            <a:gd name="T90" fmla="*/ 177 w 262"/>
                            <a:gd name="T91" fmla="*/ 173 h 245"/>
                            <a:gd name="T92" fmla="*/ 199 w 262"/>
                            <a:gd name="T93" fmla="*/ 122 h 245"/>
                            <a:gd name="T94" fmla="*/ 207 w 262"/>
                            <a:gd name="T95" fmla="*/ 95 h 245"/>
                            <a:gd name="T96" fmla="*/ 209 w 262"/>
                            <a:gd name="T97" fmla="*/ 53 h 245"/>
                            <a:gd name="T98" fmla="*/ 205 w 262"/>
                            <a:gd name="T99" fmla="*/ 38 h 245"/>
                            <a:gd name="T100" fmla="*/ 190 w 262"/>
                            <a:gd name="T101" fmla="*/ 23 h 245"/>
                            <a:gd name="T102" fmla="*/ 165 w 262"/>
                            <a:gd name="T103" fmla="*/ 17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62" h="245">
                              <a:moveTo>
                                <a:pt x="91" y="245"/>
                              </a:moveTo>
                              <a:lnTo>
                                <a:pt x="91" y="245"/>
                              </a:lnTo>
                              <a:lnTo>
                                <a:pt x="67" y="243"/>
                              </a:lnTo>
                              <a:lnTo>
                                <a:pt x="46" y="237"/>
                              </a:lnTo>
                              <a:lnTo>
                                <a:pt x="36" y="233"/>
                              </a:lnTo>
                              <a:lnTo>
                                <a:pt x="29" y="230"/>
                              </a:lnTo>
                              <a:lnTo>
                                <a:pt x="21" y="224"/>
                              </a:lnTo>
                              <a:lnTo>
                                <a:pt x="14" y="218"/>
                              </a:lnTo>
                              <a:lnTo>
                                <a:pt x="14" y="218"/>
                              </a:lnTo>
                              <a:lnTo>
                                <a:pt x="8" y="211"/>
                              </a:lnTo>
                              <a:lnTo>
                                <a:pt x="4" y="201"/>
                              </a:lnTo>
                              <a:lnTo>
                                <a:pt x="0" y="192"/>
                              </a:lnTo>
                              <a:lnTo>
                                <a:pt x="0" y="180"/>
                              </a:lnTo>
                              <a:lnTo>
                                <a:pt x="0" y="167"/>
                              </a:lnTo>
                              <a:lnTo>
                                <a:pt x="0" y="152"/>
                              </a:lnTo>
                              <a:lnTo>
                                <a:pt x="4" y="137"/>
                              </a:lnTo>
                              <a:lnTo>
                                <a:pt x="10" y="120"/>
                              </a:lnTo>
                              <a:lnTo>
                                <a:pt x="10" y="120"/>
                              </a:lnTo>
                              <a:lnTo>
                                <a:pt x="14" y="106"/>
                              </a:lnTo>
                              <a:lnTo>
                                <a:pt x="21" y="91"/>
                              </a:lnTo>
                              <a:lnTo>
                                <a:pt x="29" y="78"/>
                              </a:lnTo>
                              <a:lnTo>
                                <a:pt x="36" y="67"/>
                              </a:lnTo>
                              <a:lnTo>
                                <a:pt x="44" y="55"/>
                              </a:lnTo>
                              <a:lnTo>
                                <a:pt x="54" y="46"/>
                              </a:lnTo>
                              <a:lnTo>
                                <a:pt x="65" y="36"/>
                              </a:lnTo>
                              <a:lnTo>
                                <a:pt x="74" y="27"/>
                              </a:lnTo>
                              <a:lnTo>
                                <a:pt x="74" y="27"/>
                              </a:lnTo>
                              <a:lnTo>
                                <a:pt x="95" y="15"/>
                              </a:lnTo>
                              <a:lnTo>
                                <a:pt x="118" y="6"/>
                              </a:lnTo>
                              <a:lnTo>
                                <a:pt x="143" y="2"/>
                              </a:lnTo>
                              <a:lnTo>
                                <a:pt x="171" y="0"/>
                              </a:lnTo>
                              <a:lnTo>
                                <a:pt x="171" y="0"/>
                              </a:lnTo>
                              <a:lnTo>
                                <a:pt x="198" y="2"/>
                              </a:lnTo>
                              <a:lnTo>
                                <a:pt x="209" y="4"/>
                              </a:lnTo>
                              <a:lnTo>
                                <a:pt x="218" y="8"/>
                              </a:lnTo>
                              <a:lnTo>
                                <a:pt x="228" y="12"/>
                              </a:lnTo>
                              <a:lnTo>
                                <a:pt x="235" y="15"/>
                              </a:lnTo>
                              <a:lnTo>
                                <a:pt x="243" y="21"/>
                              </a:lnTo>
                              <a:lnTo>
                                <a:pt x="249" y="29"/>
                              </a:lnTo>
                              <a:lnTo>
                                <a:pt x="249" y="29"/>
                              </a:lnTo>
                              <a:lnTo>
                                <a:pt x="254" y="36"/>
                              </a:lnTo>
                              <a:lnTo>
                                <a:pt x="258" y="46"/>
                              </a:lnTo>
                              <a:lnTo>
                                <a:pt x="262" y="55"/>
                              </a:lnTo>
                              <a:lnTo>
                                <a:pt x="262" y="67"/>
                              </a:lnTo>
                              <a:lnTo>
                                <a:pt x="262" y="80"/>
                              </a:lnTo>
                              <a:lnTo>
                                <a:pt x="262" y="91"/>
                              </a:lnTo>
                              <a:lnTo>
                                <a:pt x="258" y="106"/>
                              </a:lnTo>
                              <a:lnTo>
                                <a:pt x="254" y="120"/>
                              </a:lnTo>
                              <a:lnTo>
                                <a:pt x="254" y="120"/>
                              </a:lnTo>
                              <a:lnTo>
                                <a:pt x="249" y="137"/>
                              </a:lnTo>
                              <a:lnTo>
                                <a:pt x="241" y="152"/>
                              </a:lnTo>
                              <a:lnTo>
                                <a:pt x="234" y="167"/>
                              </a:lnTo>
                              <a:lnTo>
                                <a:pt x="226" y="178"/>
                              </a:lnTo>
                              <a:lnTo>
                                <a:pt x="218" y="190"/>
                              </a:lnTo>
                              <a:lnTo>
                                <a:pt x="209" y="199"/>
                              </a:lnTo>
                              <a:lnTo>
                                <a:pt x="199" y="209"/>
                              </a:lnTo>
                              <a:lnTo>
                                <a:pt x="190" y="216"/>
                              </a:lnTo>
                              <a:lnTo>
                                <a:pt x="190" y="216"/>
                              </a:lnTo>
                              <a:lnTo>
                                <a:pt x="167" y="230"/>
                              </a:lnTo>
                              <a:lnTo>
                                <a:pt x="143" y="237"/>
                              </a:lnTo>
                              <a:lnTo>
                                <a:pt x="118" y="243"/>
                              </a:lnTo>
                              <a:lnTo>
                                <a:pt x="91" y="245"/>
                              </a:lnTo>
                              <a:lnTo>
                                <a:pt x="91" y="245"/>
                              </a:lnTo>
                              <a:close/>
                              <a:moveTo>
                                <a:pt x="163" y="17"/>
                              </a:moveTo>
                              <a:lnTo>
                                <a:pt x="163" y="17"/>
                              </a:lnTo>
                              <a:lnTo>
                                <a:pt x="150" y="19"/>
                              </a:lnTo>
                              <a:lnTo>
                                <a:pt x="137" y="23"/>
                              </a:lnTo>
                              <a:lnTo>
                                <a:pt x="124" y="29"/>
                              </a:lnTo>
                              <a:lnTo>
                                <a:pt x="112" y="38"/>
                              </a:lnTo>
                              <a:lnTo>
                                <a:pt x="112" y="38"/>
                              </a:lnTo>
                              <a:lnTo>
                                <a:pt x="97" y="53"/>
                              </a:lnTo>
                              <a:lnTo>
                                <a:pt x="86" y="72"/>
                              </a:lnTo>
                              <a:lnTo>
                                <a:pt x="74" y="95"/>
                              </a:lnTo>
                              <a:lnTo>
                                <a:pt x="65" y="122"/>
                              </a:lnTo>
                              <a:lnTo>
                                <a:pt x="65" y="122"/>
                              </a:lnTo>
                              <a:lnTo>
                                <a:pt x="57" y="150"/>
                              </a:lnTo>
                              <a:lnTo>
                                <a:pt x="54" y="173"/>
                              </a:lnTo>
                              <a:lnTo>
                                <a:pt x="54" y="192"/>
                              </a:lnTo>
                              <a:lnTo>
                                <a:pt x="57" y="205"/>
                              </a:lnTo>
                              <a:lnTo>
                                <a:pt x="57" y="205"/>
                              </a:lnTo>
                              <a:lnTo>
                                <a:pt x="65" y="214"/>
                              </a:lnTo>
                              <a:lnTo>
                                <a:pt x="72" y="220"/>
                              </a:lnTo>
                              <a:lnTo>
                                <a:pt x="84" y="224"/>
                              </a:lnTo>
                              <a:lnTo>
                                <a:pt x="97" y="226"/>
                              </a:lnTo>
                              <a:lnTo>
                                <a:pt x="97" y="226"/>
                              </a:lnTo>
                              <a:lnTo>
                                <a:pt x="112" y="224"/>
                              </a:lnTo>
                              <a:lnTo>
                                <a:pt x="126" y="220"/>
                              </a:lnTo>
                              <a:lnTo>
                                <a:pt x="139" y="214"/>
                              </a:lnTo>
                              <a:lnTo>
                                <a:pt x="150" y="205"/>
                              </a:lnTo>
                              <a:lnTo>
                                <a:pt x="150" y="205"/>
                              </a:lnTo>
                              <a:lnTo>
                                <a:pt x="163" y="192"/>
                              </a:lnTo>
                              <a:lnTo>
                                <a:pt x="177" y="173"/>
                              </a:lnTo>
                              <a:lnTo>
                                <a:pt x="188" y="150"/>
                              </a:lnTo>
                              <a:lnTo>
                                <a:pt x="199" y="122"/>
                              </a:lnTo>
                              <a:lnTo>
                                <a:pt x="199" y="122"/>
                              </a:lnTo>
                              <a:lnTo>
                                <a:pt x="207" y="95"/>
                              </a:lnTo>
                              <a:lnTo>
                                <a:pt x="209" y="72"/>
                              </a:lnTo>
                              <a:lnTo>
                                <a:pt x="209" y="53"/>
                              </a:lnTo>
                              <a:lnTo>
                                <a:pt x="205" y="38"/>
                              </a:lnTo>
                              <a:lnTo>
                                <a:pt x="205" y="38"/>
                              </a:lnTo>
                              <a:lnTo>
                                <a:pt x="199" y="29"/>
                              </a:lnTo>
                              <a:lnTo>
                                <a:pt x="190" y="23"/>
                              </a:lnTo>
                              <a:lnTo>
                                <a:pt x="179" y="19"/>
                              </a:lnTo>
                              <a:lnTo>
                                <a:pt x="165" y="17"/>
                              </a:lnTo>
                              <a:lnTo>
                                <a:pt x="163"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B64AC" id="Freeform 39" o:spid="_x0000_s1026" style="position:absolute;margin-left:337.1pt;margin-top:4.45pt;width:5.1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" path="m91,245r,l67,243,46,237,36,233r-7,-3l21,224r-7,-6l14,218,8,211,4,201,,192,,180,,167,,152,4,137r6,-17l10,120r4,-14l21,91,29,78,36,67,44,55,54,46,65,36r9,-9l74,27,95,15,118,6,143,2,171,r,l198,2r11,2l218,8r10,4l235,15r8,6l249,29r,l254,36r4,10l262,55r,12l262,80r,11l258,106r-4,14l254,120r-5,17l241,152r-7,15l226,178r-8,12l209,199r-10,10l190,216r,l167,230r-24,7l118,243r-27,2l91,245xm163,17r,l150,19r-13,4l124,29r-12,9l112,38,97,53,86,72,74,95r-9,27l65,122r-8,28l54,173r,19l57,205r,l65,214r7,6l84,224r13,2l97,226r15,-2l126,220r13,-6l150,205r,l163,192r14,-19l188,150r11,-28l199,122r8,-27l209,72r,-19l205,38r,l199,29r-9,-6l179,19,165,17r-2,xe" fillcolor="black" stroked="f">
                <v:path arrowok="t" o:connecttype="custom" o:connectlocs="22496,60960;11372,58969;7169,57228;3461,54242;1978,52500;0,47773;0,41552;989,34088;2472,29858;5191,22642;8900,16671;13350,11446;18294,6718;23485,3732;35352,498;42274,0;51668,995;56365,2986;60073,5225;61556,7216;63781,11446;64770,16671;64770,22642;62792,29858;61556,34088;57848,41552;53893,47275;49196,52003;46971,53744;35352,58969;22496,60960;40296,4230;37082,4728;30655,7216;27688,9455;21260,17915;16069,30356;14091,37322;13350,47773;14091,51007;17799,54740;23980,56232;27688,55735;34363,53247;37082,51007;43757,43045;49196,30356;51173,23638;51668,13187;50679,9455;46971,5723;40790,4230" o:connectangles="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0288" behindDoc="0" locked="0" layoutInCell="1" allowOverlap="1" wp14:anchorId="1BD8A1EF" wp14:editId="60C90F9C">
                <wp:simplePos x="0" y="0"/>
                <wp:positionH relativeFrom="column">
                  <wp:posOffset>4198620</wp:posOffset>
                </wp:positionH>
                <wp:positionV relativeFrom="paragraph">
                  <wp:posOffset>56515</wp:posOffset>
                </wp:positionV>
                <wp:extent cx="75565" cy="59055"/>
                <wp:effectExtent l="7620" t="8890" r="2540" b="8255"/>
                <wp:wrapNone/>
                <wp:docPr id="40"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5565" cy="59055"/>
                        </a:xfrm>
                        <a:custGeom>
                          <a:avLst/>
                          <a:gdLst>
                            <a:gd name="T0" fmla="*/ 265 w 307"/>
                            <a:gd name="T1" fmla="*/ 188 h 239"/>
                            <a:gd name="T2" fmla="*/ 260 w 307"/>
                            <a:gd name="T3" fmla="*/ 212 h 239"/>
                            <a:gd name="T4" fmla="*/ 263 w 307"/>
                            <a:gd name="T5" fmla="*/ 220 h 239"/>
                            <a:gd name="T6" fmla="*/ 282 w 307"/>
                            <a:gd name="T7" fmla="*/ 222 h 239"/>
                            <a:gd name="T8" fmla="*/ 171 w 307"/>
                            <a:gd name="T9" fmla="*/ 239 h 239"/>
                            <a:gd name="T10" fmla="*/ 176 w 307"/>
                            <a:gd name="T11" fmla="*/ 222 h 239"/>
                            <a:gd name="T12" fmla="*/ 195 w 307"/>
                            <a:gd name="T13" fmla="*/ 220 h 239"/>
                            <a:gd name="T14" fmla="*/ 205 w 307"/>
                            <a:gd name="T15" fmla="*/ 212 h 239"/>
                            <a:gd name="T16" fmla="*/ 214 w 307"/>
                            <a:gd name="T17" fmla="*/ 186 h 239"/>
                            <a:gd name="T18" fmla="*/ 248 w 307"/>
                            <a:gd name="T19" fmla="*/ 78 h 239"/>
                            <a:gd name="T20" fmla="*/ 256 w 307"/>
                            <a:gd name="T21" fmla="*/ 51 h 239"/>
                            <a:gd name="T22" fmla="*/ 250 w 307"/>
                            <a:gd name="T23" fmla="*/ 32 h 239"/>
                            <a:gd name="T24" fmla="*/ 246 w 307"/>
                            <a:gd name="T25" fmla="*/ 29 h 239"/>
                            <a:gd name="T26" fmla="*/ 233 w 307"/>
                            <a:gd name="T27" fmla="*/ 23 h 239"/>
                            <a:gd name="T28" fmla="*/ 224 w 307"/>
                            <a:gd name="T29" fmla="*/ 23 h 239"/>
                            <a:gd name="T30" fmla="*/ 205 w 307"/>
                            <a:gd name="T31" fmla="*/ 25 h 239"/>
                            <a:gd name="T32" fmla="*/ 163 w 307"/>
                            <a:gd name="T33" fmla="*/ 50 h 239"/>
                            <a:gd name="T34" fmla="*/ 100 w 307"/>
                            <a:gd name="T35" fmla="*/ 188 h 239"/>
                            <a:gd name="T36" fmla="*/ 95 w 307"/>
                            <a:gd name="T37" fmla="*/ 207 h 239"/>
                            <a:gd name="T38" fmla="*/ 95 w 307"/>
                            <a:gd name="T39" fmla="*/ 216 h 239"/>
                            <a:gd name="T40" fmla="*/ 100 w 307"/>
                            <a:gd name="T41" fmla="*/ 222 h 239"/>
                            <a:gd name="T42" fmla="*/ 110 w 307"/>
                            <a:gd name="T43" fmla="*/ 239 h 239"/>
                            <a:gd name="T44" fmla="*/ 6 w 307"/>
                            <a:gd name="T45" fmla="*/ 222 h 239"/>
                            <a:gd name="T46" fmla="*/ 23 w 307"/>
                            <a:gd name="T47" fmla="*/ 222 h 239"/>
                            <a:gd name="T48" fmla="*/ 34 w 307"/>
                            <a:gd name="T49" fmla="*/ 216 h 239"/>
                            <a:gd name="T50" fmla="*/ 42 w 307"/>
                            <a:gd name="T51" fmla="*/ 207 h 239"/>
                            <a:gd name="T52" fmla="*/ 87 w 307"/>
                            <a:gd name="T53" fmla="*/ 70 h 239"/>
                            <a:gd name="T54" fmla="*/ 91 w 307"/>
                            <a:gd name="T55" fmla="*/ 51 h 239"/>
                            <a:gd name="T56" fmla="*/ 91 w 307"/>
                            <a:gd name="T57" fmla="*/ 42 h 239"/>
                            <a:gd name="T58" fmla="*/ 83 w 307"/>
                            <a:gd name="T59" fmla="*/ 36 h 239"/>
                            <a:gd name="T60" fmla="*/ 70 w 307"/>
                            <a:gd name="T61" fmla="*/ 21 h 239"/>
                            <a:gd name="T62" fmla="*/ 91 w 307"/>
                            <a:gd name="T63" fmla="*/ 19 h 239"/>
                            <a:gd name="T64" fmla="*/ 133 w 307"/>
                            <a:gd name="T65" fmla="*/ 8 h 239"/>
                            <a:gd name="T66" fmla="*/ 157 w 307"/>
                            <a:gd name="T67" fmla="*/ 4 h 239"/>
                            <a:gd name="T68" fmla="*/ 148 w 307"/>
                            <a:gd name="T69" fmla="*/ 42 h 239"/>
                            <a:gd name="T70" fmla="*/ 172 w 307"/>
                            <a:gd name="T71" fmla="*/ 25 h 239"/>
                            <a:gd name="T72" fmla="*/ 210 w 307"/>
                            <a:gd name="T73" fmla="*/ 6 h 239"/>
                            <a:gd name="T74" fmla="*/ 235 w 307"/>
                            <a:gd name="T75" fmla="*/ 0 h 239"/>
                            <a:gd name="T76" fmla="*/ 248 w 307"/>
                            <a:gd name="T77" fmla="*/ 0 h 239"/>
                            <a:gd name="T78" fmla="*/ 279 w 307"/>
                            <a:gd name="T79" fmla="*/ 4 h 239"/>
                            <a:gd name="T80" fmla="*/ 299 w 307"/>
                            <a:gd name="T81" fmla="*/ 17 h 239"/>
                            <a:gd name="T82" fmla="*/ 305 w 307"/>
                            <a:gd name="T83" fmla="*/ 27 h 239"/>
                            <a:gd name="T84" fmla="*/ 307 w 307"/>
                            <a:gd name="T85" fmla="*/ 57 h 239"/>
                            <a:gd name="T86" fmla="*/ 265 w 307"/>
                            <a:gd name="T87" fmla="*/ 188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07" h="239">
                              <a:moveTo>
                                <a:pt x="265" y="188"/>
                              </a:moveTo>
                              <a:lnTo>
                                <a:pt x="265" y="188"/>
                              </a:lnTo>
                              <a:lnTo>
                                <a:pt x="262" y="205"/>
                              </a:lnTo>
                              <a:lnTo>
                                <a:pt x="260" y="212"/>
                              </a:lnTo>
                              <a:lnTo>
                                <a:pt x="262" y="216"/>
                              </a:lnTo>
                              <a:lnTo>
                                <a:pt x="263" y="220"/>
                              </a:lnTo>
                              <a:lnTo>
                                <a:pt x="267" y="222"/>
                              </a:lnTo>
                              <a:lnTo>
                                <a:pt x="282" y="222"/>
                              </a:lnTo>
                              <a:lnTo>
                                <a:pt x="277" y="239"/>
                              </a:lnTo>
                              <a:lnTo>
                                <a:pt x="171" y="239"/>
                              </a:lnTo>
                              <a:lnTo>
                                <a:pt x="176" y="222"/>
                              </a:lnTo>
                              <a:lnTo>
                                <a:pt x="176" y="222"/>
                              </a:lnTo>
                              <a:lnTo>
                                <a:pt x="191" y="222"/>
                              </a:lnTo>
                              <a:lnTo>
                                <a:pt x="195" y="220"/>
                              </a:lnTo>
                              <a:lnTo>
                                <a:pt x="201" y="216"/>
                              </a:lnTo>
                              <a:lnTo>
                                <a:pt x="205" y="212"/>
                              </a:lnTo>
                              <a:lnTo>
                                <a:pt x="207" y="207"/>
                              </a:lnTo>
                              <a:lnTo>
                                <a:pt x="214" y="186"/>
                              </a:lnTo>
                              <a:lnTo>
                                <a:pt x="248" y="78"/>
                              </a:lnTo>
                              <a:lnTo>
                                <a:pt x="248" y="78"/>
                              </a:lnTo>
                              <a:lnTo>
                                <a:pt x="254" y="65"/>
                              </a:lnTo>
                              <a:lnTo>
                                <a:pt x="256" y="51"/>
                              </a:lnTo>
                              <a:lnTo>
                                <a:pt x="254" y="42"/>
                              </a:lnTo>
                              <a:lnTo>
                                <a:pt x="250" y="32"/>
                              </a:lnTo>
                              <a:lnTo>
                                <a:pt x="250" y="32"/>
                              </a:lnTo>
                              <a:lnTo>
                                <a:pt x="246" y="29"/>
                              </a:lnTo>
                              <a:lnTo>
                                <a:pt x="241" y="25"/>
                              </a:lnTo>
                              <a:lnTo>
                                <a:pt x="233" y="23"/>
                              </a:lnTo>
                              <a:lnTo>
                                <a:pt x="224" y="23"/>
                              </a:lnTo>
                              <a:lnTo>
                                <a:pt x="224" y="23"/>
                              </a:lnTo>
                              <a:lnTo>
                                <a:pt x="214" y="23"/>
                              </a:lnTo>
                              <a:lnTo>
                                <a:pt x="205" y="25"/>
                              </a:lnTo>
                              <a:lnTo>
                                <a:pt x="186" y="34"/>
                              </a:lnTo>
                              <a:lnTo>
                                <a:pt x="163" y="50"/>
                              </a:lnTo>
                              <a:lnTo>
                                <a:pt x="140" y="68"/>
                              </a:lnTo>
                              <a:lnTo>
                                <a:pt x="100" y="188"/>
                              </a:lnTo>
                              <a:lnTo>
                                <a:pt x="100" y="188"/>
                              </a:lnTo>
                              <a:lnTo>
                                <a:pt x="95" y="207"/>
                              </a:lnTo>
                              <a:lnTo>
                                <a:pt x="95" y="212"/>
                              </a:lnTo>
                              <a:lnTo>
                                <a:pt x="95" y="216"/>
                              </a:lnTo>
                              <a:lnTo>
                                <a:pt x="97" y="220"/>
                              </a:lnTo>
                              <a:lnTo>
                                <a:pt x="100" y="222"/>
                              </a:lnTo>
                              <a:lnTo>
                                <a:pt x="116" y="222"/>
                              </a:lnTo>
                              <a:lnTo>
                                <a:pt x="110" y="239"/>
                              </a:lnTo>
                              <a:lnTo>
                                <a:pt x="0" y="239"/>
                              </a:lnTo>
                              <a:lnTo>
                                <a:pt x="6" y="222"/>
                              </a:lnTo>
                              <a:lnTo>
                                <a:pt x="6" y="222"/>
                              </a:lnTo>
                              <a:lnTo>
                                <a:pt x="23" y="222"/>
                              </a:lnTo>
                              <a:lnTo>
                                <a:pt x="30" y="220"/>
                              </a:lnTo>
                              <a:lnTo>
                                <a:pt x="34" y="216"/>
                              </a:lnTo>
                              <a:lnTo>
                                <a:pt x="38" y="212"/>
                              </a:lnTo>
                              <a:lnTo>
                                <a:pt x="42" y="207"/>
                              </a:lnTo>
                              <a:lnTo>
                                <a:pt x="49" y="186"/>
                              </a:lnTo>
                              <a:lnTo>
                                <a:pt x="87" y="70"/>
                              </a:lnTo>
                              <a:lnTo>
                                <a:pt x="87" y="70"/>
                              </a:lnTo>
                              <a:lnTo>
                                <a:pt x="91" y="51"/>
                              </a:lnTo>
                              <a:lnTo>
                                <a:pt x="93" y="46"/>
                              </a:lnTo>
                              <a:lnTo>
                                <a:pt x="91" y="42"/>
                              </a:lnTo>
                              <a:lnTo>
                                <a:pt x="87" y="38"/>
                              </a:lnTo>
                              <a:lnTo>
                                <a:pt x="83" y="36"/>
                              </a:lnTo>
                              <a:lnTo>
                                <a:pt x="66" y="36"/>
                              </a:lnTo>
                              <a:lnTo>
                                <a:pt x="70" y="21"/>
                              </a:lnTo>
                              <a:lnTo>
                                <a:pt x="70" y="21"/>
                              </a:lnTo>
                              <a:lnTo>
                                <a:pt x="91" y="19"/>
                              </a:lnTo>
                              <a:lnTo>
                                <a:pt x="112" y="14"/>
                              </a:lnTo>
                              <a:lnTo>
                                <a:pt x="133" y="8"/>
                              </a:lnTo>
                              <a:lnTo>
                                <a:pt x="152" y="0"/>
                              </a:lnTo>
                              <a:lnTo>
                                <a:pt x="157" y="4"/>
                              </a:lnTo>
                              <a:lnTo>
                                <a:pt x="146" y="42"/>
                              </a:lnTo>
                              <a:lnTo>
                                <a:pt x="148" y="42"/>
                              </a:lnTo>
                              <a:lnTo>
                                <a:pt x="148" y="42"/>
                              </a:lnTo>
                              <a:lnTo>
                                <a:pt x="172" y="25"/>
                              </a:lnTo>
                              <a:lnTo>
                                <a:pt x="197" y="12"/>
                              </a:lnTo>
                              <a:lnTo>
                                <a:pt x="210" y="6"/>
                              </a:lnTo>
                              <a:lnTo>
                                <a:pt x="222" y="2"/>
                              </a:lnTo>
                              <a:lnTo>
                                <a:pt x="235" y="0"/>
                              </a:lnTo>
                              <a:lnTo>
                                <a:pt x="248" y="0"/>
                              </a:lnTo>
                              <a:lnTo>
                                <a:pt x="248" y="0"/>
                              </a:lnTo>
                              <a:lnTo>
                                <a:pt x="265" y="0"/>
                              </a:lnTo>
                              <a:lnTo>
                                <a:pt x="279" y="4"/>
                              </a:lnTo>
                              <a:lnTo>
                                <a:pt x="292" y="10"/>
                              </a:lnTo>
                              <a:lnTo>
                                <a:pt x="299" y="17"/>
                              </a:lnTo>
                              <a:lnTo>
                                <a:pt x="299" y="17"/>
                              </a:lnTo>
                              <a:lnTo>
                                <a:pt x="305" y="27"/>
                              </a:lnTo>
                              <a:lnTo>
                                <a:pt x="307" y="40"/>
                              </a:lnTo>
                              <a:lnTo>
                                <a:pt x="307" y="57"/>
                              </a:lnTo>
                              <a:lnTo>
                                <a:pt x="301" y="76"/>
                              </a:lnTo>
                              <a:lnTo>
                                <a:pt x="265" y="1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8BA26" id="Freeform 40" o:spid="_x0000_s1026" style="position:absolute;margin-left:330.6pt;margin-top:4.45pt;width:5.9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" path="m265,188r,l262,205r-2,7l262,216r1,4l267,222r15,l277,239r-106,l176,222r,l191,222r4,-2l201,216r4,-4l207,207r7,-21l248,78r,l254,65r2,-14l254,42,250,32r,l246,29r-5,-4l233,23r-9,l224,23r-10,l205,25r-19,9l163,50,140,68,100,188r,l95,207r,5l95,216r2,4l100,222r16,l110,239,,239,6,222r,l23,222r7,-2l34,216r4,-4l42,207r7,-21l87,70r,l91,51r2,-5l91,42,87,38,83,36r-17,l70,21r,l91,19r21,-5l133,8,152,r5,4l146,42r2,l148,42,172,25,197,12,210,6,222,2,235,r13,l248,r17,l279,4r13,6l299,17r,l305,27r2,13l307,57r-6,19l265,188xe" fillcolor="black" stroked="f">
                <v:path arrowok="t" o:connecttype="custom" o:connectlocs="65227,46453;63996,52384;64735,54360;69411,54854;42090,59055;43321,54854;47997,54360;50459,52384;52674,45959;61043,19273;63012,12602;61535,7907;60550,7166;57351,5683;55135,5683;50459,6177;40121,12355;24614,46453;23383,51148;23383,53372;24614,54854;27075,59055;1477,54854;5661,54854;8369,53372;10338,51148;21414,17296;22399,12602;22399,10378;20430,8895;17230,5189;22399,4695;32737,1977;38644,988;36429,10378;42336,6177;51689,1483;57843,0;61043,0;68673,988;73596,4201;75073,6671;75565,14084;65227,46453" o:connectangles="0,0,0,0,0,0,0,0,0,0,0,0,0,0,0,0,0,0,0,0,0,0,0,0,0,0,0,0,0,0,0,0,0,0,0,0,0,0,0,0,0,0,0,0"/>
                <o:lock v:ext="edit" aspectratio="t"/>
              </v:shape>
            </w:pict>
          </mc:Fallback>
        </mc:AlternateContent>
      </w:r>
      <w:r>
        <w:rPr>
          <w:noProof/>
          <w:sz w:val="20"/>
        </w:rPr>
        <mc:AlternateContent>
          <mc:Choice Requires="wps">
            <w:drawing>
              <wp:anchor distT="0" distB="0" distL="114300" distR="114300" simplePos="0" relativeHeight="251659264" behindDoc="0" locked="0" layoutInCell="1" allowOverlap="1" wp14:anchorId="1C68BFF2" wp14:editId="79986C72">
                <wp:simplePos x="0" y="0"/>
                <wp:positionH relativeFrom="column">
                  <wp:posOffset>4114800</wp:posOffset>
                </wp:positionH>
                <wp:positionV relativeFrom="paragraph">
                  <wp:posOffset>29845</wp:posOffset>
                </wp:positionV>
                <wp:extent cx="99695" cy="85725"/>
                <wp:effectExtent l="0" t="1270" r="5080" b="8255"/>
                <wp:wrapNone/>
                <wp:docPr id="41"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9695" cy="85725"/>
                        </a:xfrm>
                        <a:custGeom>
                          <a:avLst/>
                          <a:gdLst>
                            <a:gd name="T0" fmla="*/ 282 w 405"/>
                            <a:gd name="T1" fmla="*/ 294 h 349"/>
                            <a:gd name="T2" fmla="*/ 294 w 405"/>
                            <a:gd name="T3" fmla="*/ 319 h 349"/>
                            <a:gd name="T4" fmla="*/ 303 w 405"/>
                            <a:gd name="T5" fmla="*/ 326 h 349"/>
                            <a:gd name="T6" fmla="*/ 322 w 405"/>
                            <a:gd name="T7" fmla="*/ 330 h 349"/>
                            <a:gd name="T8" fmla="*/ 235 w 405"/>
                            <a:gd name="T9" fmla="*/ 349 h 349"/>
                            <a:gd name="T10" fmla="*/ 140 w 405"/>
                            <a:gd name="T11" fmla="*/ 209 h 349"/>
                            <a:gd name="T12" fmla="*/ 114 w 405"/>
                            <a:gd name="T13" fmla="*/ 292 h 349"/>
                            <a:gd name="T14" fmla="*/ 108 w 405"/>
                            <a:gd name="T15" fmla="*/ 319 h 349"/>
                            <a:gd name="T16" fmla="*/ 114 w 405"/>
                            <a:gd name="T17" fmla="*/ 326 h 349"/>
                            <a:gd name="T18" fmla="*/ 138 w 405"/>
                            <a:gd name="T19" fmla="*/ 330 h 349"/>
                            <a:gd name="T20" fmla="*/ 0 w 405"/>
                            <a:gd name="T21" fmla="*/ 349 h 349"/>
                            <a:gd name="T22" fmla="*/ 5 w 405"/>
                            <a:gd name="T23" fmla="*/ 330 h 349"/>
                            <a:gd name="T24" fmla="*/ 36 w 405"/>
                            <a:gd name="T25" fmla="*/ 326 h 349"/>
                            <a:gd name="T26" fmla="*/ 47 w 405"/>
                            <a:gd name="T27" fmla="*/ 319 h 349"/>
                            <a:gd name="T28" fmla="*/ 59 w 405"/>
                            <a:gd name="T29" fmla="*/ 292 h 349"/>
                            <a:gd name="T30" fmla="*/ 134 w 405"/>
                            <a:gd name="T31" fmla="*/ 57 h 349"/>
                            <a:gd name="T32" fmla="*/ 140 w 405"/>
                            <a:gd name="T33" fmla="*/ 31 h 349"/>
                            <a:gd name="T34" fmla="*/ 134 w 405"/>
                            <a:gd name="T35" fmla="*/ 23 h 349"/>
                            <a:gd name="T36" fmla="*/ 106 w 405"/>
                            <a:gd name="T37" fmla="*/ 19 h 349"/>
                            <a:gd name="T38" fmla="*/ 242 w 405"/>
                            <a:gd name="T39" fmla="*/ 0 h 349"/>
                            <a:gd name="T40" fmla="*/ 237 w 405"/>
                            <a:gd name="T41" fmla="*/ 19 h 349"/>
                            <a:gd name="T42" fmla="*/ 210 w 405"/>
                            <a:gd name="T43" fmla="*/ 23 h 349"/>
                            <a:gd name="T44" fmla="*/ 201 w 405"/>
                            <a:gd name="T45" fmla="*/ 31 h 349"/>
                            <a:gd name="T46" fmla="*/ 189 w 405"/>
                            <a:gd name="T47" fmla="*/ 57 h 349"/>
                            <a:gd name="T48" fmla="*/ 153 w 405"/>
                            <a:gd name="T49" fmla="*/ 171 h 349"/>
                            <a:gd name="T50" fmla="*/ 290 w 405"/>
                            <a:gd name="T51" fmla="*/ 57 h 349"/>
                            <a:gd name="T52" fmla="*/ 314 w 405"/>
                            <a:gd name="T53" fmla="*/ 33 h 349"/>
                            <a:gd name="T54" fmla="*/ 318 w 405"/>
                            <a:gd name="T55" fmla="*/ 23 h 349"/>
                            <a:gd name="T56" fmla="*/ 309 w 405"/>
                            <a:gd name="T57" fmla="*/ 19 h 349"/>
                            <a:gd name="T58" fmla="*/ 303 w 405"/>
                            <a:gd name="T59" fmla="*/ 0 h 349"/>
                            <a:gd name="T60" fmla="*/ 398 w 405"/>
                            <a:gd name="T61" fmla="*/ 19 h 349"/>
                            <a:gd name="T62" fmla="*/ 385 w 405"/>
                            <a:gd name="T63" fmla="*/ 19 h 349"/>
                            <a:gd name="T64" fmla="*/ 362 w 405"/>
                            <a:gd name="T65" fmla="*/ 31 h 349"/>
                            <a:gd name="T66" fmla="*/ 237 w 405"/>
                            <a:gd name="T67" fmla="*/ 133 h 3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05" h="349">
                              <a:moveTo>
                                <a:pt x="282" y="294"/>
                              </a:moveTo>
                              <a:lnTo>
                                <a:pt x="282" y="294"/>
                              </a:lnTo>
                              <a:lnTo>
                                <a:pt x="290" y="313"/>
                              </a:lnTo>
                              <a:lnTo>
                                <a:pt x="294" y="319"/>
                              </a:lnTo>
                              <a:lnTo>
                                <a:pt x="297" y="324"/>
                              </a:lnTo>
                              <a:lnTo>
                                <a:pt x="303" y="326"/>
                              </a:lnTo>
                              <a:lnTo>
                                <a:pt x="307" y="328"/>
                              </a:lnTo>
                              <a:lnTo>
                                <a:pt x="322" y="330"/>
                              </a:lnTo>
                              <a:lnTo>
                                <a:pt x="316" y="349"/>
                              </a:lnTo>
                              <a:lnTo>
                                <a:pt x="235" y="349"/>
                              </a:lnTo>
                              <a:lnTo>
                                <a:pt x="187" y="169"/>
                              </a:lnTo>
                              <a:lnTo>
                                <a:pt x="140" y="209"/>
                              </a:lnTo>
                              <a:lnTo>
                                <a:pt x="114" y="292"/>
                              </a:lnTo>
                              <a:lnTo>
                                <a:pt x="114" y="292"/>
                              </a:lnTo>
                              <a:lnTo>
                                <a:pt x="108" y="313"/>
                              </a:lnTo>
                              <a:lnTo>
                                <a:pt x="108" y="319"/>
                              </a:lnTo>
                              <a:lnTo>
                                <a:pt x="110" y="324"/>
                              </a:lnTo>
                              <a:lnTo>
                                <a:pt x="114" y="326"/>
                              </a:lnTo>
                              <a:lnTo>
                                <a:pt x="119" y="328"/>
                              </a:lnTo>
                              <a:lnTo>
                                <a:pt x="138" y="330"/>
                              </a:lnTo>
                              <a:lnTo>
                                <a:pt x="132" y="349"/>
                              </a:lnTo>
                              <a:lnTo>
                                <a:pt x="0" y="349"/>
                              </a:lnTo>
                              <a:lnTo>
                                <a:pt x="5" y="330"/>
                              </a:lnTo>
                              <a:lnTo>
                                <a:pt x="5" y="330"/>
                              </a:lnTo>
                              <a:lnTo>
                                <a:pt x="28" y="328"/>
                              </a:lnTo>
                              <a:lnTo>
                                <a:pt x="36" y="326"/>
                              </a:lnTo>
                              <a:lnTo>
                                <a:pt x="41" y="324"/>
                              </a:lnTo>
                              <a:lnTo>
                                <a:pt x="47" y="319"/>
                              </a:lnTo>
                              <a:lnTo>
                                <a:pt x="51" y="313"/>
                              </a:lnTo>
                              <a:lnTo>
                                <a:pt x="59" y="292"/>
                              </a:lnTo>
                              <a:lnTo>
                                <a:pt x="134" y="57"/>
                              </a:lnTo>
                              <a:lnTo>
                                <a:pt x="134" y="57"/>
                              </a:lnTo>
                              <a:lnTo>
                                <a:pt x="140" y="36"/>
                              </a:lnTo>
                              <a:lnTo>
                                <a:pt x="140" y="31"/>
                              </a:lnTo>
                              <a:lnTo>
                                <a:pt x="138" y="25"/>
                              </a:lnTo>
                              <a:lnTo>
                                <a:pt x="134" y="23"/>
                              </a:lnTo>
                              <a:lnTo>
                                <a:pt x="127" y="21"/>
                              </a:lnTo>
                              <a:lnTo>
                                <a:pt x="106" y="19"/>
                              </a:lnTo>
                              <a:lnTo>
                                <a:pt x="112" y="0"/>
                              </a:lnTo>
                              <a:lnTo>
                                <a:pt x="242" y="0"/>
                              </a:lnTo>
                              <a:lnTo>
                                <a:pt x="237" y="19"/>
                              </a:lnTo>
                              <a:lnTo>
                                <a:pt x="237" y="19"/>
                              </a:lnTo>
                              <a:lnTo>
                                <a:pt x="218" y="21"/>
                              </a:lnTo>
                              <a:lnTo>
                                <a:pt x="210" y="23"/>
                              </a:lnTo>
                              <a:lnTo>
                                <a:pt x="204" y="25"/>
                              </a:lnTo>
                              <a:lnTo>
                                <a:pt x="201" y="31"/>
                              </a:lnTo>
                              <a:lnTo>
                                <a:pt x="197" y="38"/>
                              </a:lnTo>
                              <a:lnTo>
                                <a:pt x="189" y="57"/>
                              </a:lnTo>
                              <a:lnTo>
                                <a:pt x="153" y="171"/>
                              </a:lnTo>
                              <a:lnTo>
                                <a:pt x="153" y="171"/>
                              </a:lnTo>
                              <a:lnTo>
                                <a:pt x="290" y="57"/>
                              </a:lnTo>
                              <a:lnTo>
                                <a:pt x="290" y="57"/>
                              </a:lnTo>
                              <a:lnTo>
                                <a:pt x="309" y="40"/>
                              </a:lnTo>
                              <a:lnTo>
                                <a:pt x="314" y="33"/>
                              </a:lnTo>
                              <a:lnTo>
                                <a:pt x="318" y="27"/>
                              </a:lnTo>
                              <a:lnTo>
                                <a:pt x="318" y="23"/>
                              </a:lnTo>
                              <a:lnTo>
                                <a:pt x="314" y="21"/>
                              </a:lnTo>
                              <a:lnTo>
                                <a:pt x="309" y="19"/>
                              </a:lnTo>
                              <a:lnTo>
                                <a:pt x="297" y="19"/>
                              </a:lnTo>
                              <a:lnTo>
                                <a:pt x="303" y="0"/>
                              </a:lnTo>
                              <a:lnTo>
                                <a:pt x="405" y="0"/>
                              </a:lnTo>
                              <a:lnTo>
                                <a:pt x="398" y="19"/>
                              </a:lnTo>
                              <a:lnTo>
                                <a:pt x="398" y="19"/>
                              </a:lnTo>
                              <a:lnTo>
                                <a:pt x="385" y="19"/>
                              </a:lnTo>
                              <a:lnTo>
                                <a:pt x="373" y="23"/>
                              </a:lnTo>
                              <a:lnTo>
                                <a:pt x="362" y="31"/>
                              </a:lnTo>
                              <a:lnTo>
                                <a:pt x="345" y="42"/>
                              </a:lnTo>
                              <a:lnTo>
                                <a:pt x="237" y="133"/>
                              </a:lnTo>
                              <a:lnTo>
                                <a:pt x="282" y="29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5F093" id="Freeform 41" o:spid="_x0000_s1026" style="position:absolute;margin-left:324pt;margin-top:2.35pt;width:7.8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5,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" path="m282,294r,l290,313r4,6l297,324r6,2l307,328r15,2l316,349r-81,l187,169r-47,40l114,292r,l108,313r,6l110,324r4,2l119,328r19,2l132,349,,349,5,330r,l28,328r8,-2l41,324r6,-5l51,313r8,-21l134,57r,l140,36r,-5l138,25r-4,-2l127,21,106,19,112,,242,r-5,19l237,19r-19,2l210,23r-6,2l201,31r-4,7l189,57,153,171r,l290,57r,l309,40r5,-7l318,27r,-4l314,21r-5,-2l297,19,303,,405,r-7,19l398,19r-13,l373,23r-11,8l345,42,237,133r45,161xe" fillcolor="black" stroked="f">
                <v:path arrowok="t" o:connecttype="custom" o:connectlocs="69417,72215;72371,78356;74587,80076;79264,81058;57848,85725;34462,51337;28062,71724;26585,78356;28062,80076;33970,81058;0,85725;1231,81058;8862,80076;11570,78356;14523,71724;32986,14001;34462,7615;32986,5649;26093,4667;59571,0;58340,4667;51694,5649;49478,7615;46524,14001;37663,42003;71387,14001;77294,8106;78279,5649;76064,4667;74587,0;97972,4667;94772,4667;89110,7615;58340,32669" o:connectangles="0,0,0,0,0,0,0,0,0,0,0,0,0,0,0,0,0,0,0,0,0,0,0,0,0,0,0,0,0,0,0,0,0,0"/>
                <o:lock v:ext="edit" aspectratio="t"/>
              </v:shape>
            </w:pict>
          </mc:Fallback>
        </mc:AlternateContent>
      </w:r>
    </w:p>
    <w:p w14:paraId="6F641830" w14:textId="77777777" w:rsidR="008121B7" w:rsidRDefault="008121B7" w:rsidP="008121B7">
      <w:pPr>
        <w:jc w:val="right"/>
        <w:rPr>
          <w:sz w:val="20"/>
        </w:rPr>
      </w:pPr>
    </w:p>
    <w:p w14:paraId="6E00ED62" w14:textId="77777777" w:rsidR="008121B7" w:rsidRDefault="008121B7" w:rsidP="008121B7">
      <w:pPr>
        <w:jc w:val="right"/>
        <w:rPr>
          <w:sz w:val="20"/>
        </w:rPr>
      </w:pPr>
      <w:r>
        <w:rPr>
          <w:sz w:val="20"/>
        </w:rPr>
        <w:t>College of Veterinary Medicine and Biomedical Sciences</w:t>
      </w:r>
    </w:p>
    <w:p w14:paraId="349FC3DC" w14:textId="77777777" w:rsidR="008121B7" w:rsidRDefault="008121B7" w:rsidP="008121B7">
      <w:pPr>
        <w:jc w:val="right"/>
      </w:pPr>
      <w:r>
        <w:rPr>
          <w:sz w:val="20"/>
        </w:rPr>
        <w:t>Department of Microbiology, Immunology and Pathology</w:t>
      </w:r>
    </w:p>
    <w:p w14:paraId="7029A11E" w14:textId="77777777" w:rsidR="008121B7" w:rsidRDefault="008121B7" w:rsidP="008121B7">
      <w:pPr>
        <w:jc w:val="right"/>
        <w:rPr>
          <w:sz w:val="18"/>
        </w:rPr>
      </w:pPr>
      <w:r>
        <w:rPr>
          <w:sz w:val="18"/>
        </w:rPr>
        <w:t>1682 Campus Delivery</w:t>
      </w:r>
    </w:p>
    <w:p w14:paraId="0816DFB5" w14:textId="77777777" w:rsidR="008121B7" w:rsidRDefault="008121B7" w:rsidP="008121B7">
      <w:pPr>
        <w:jc w:val="right"/>
        <w:rPr>
          <w:sz w:val="18"/>
        </w:rPr>
      </w:pPr>
      <w:r>
        <w:rPr>
          <w:sz w:val="18"/>
        </w:rPr>
        <w:t>Fort Collins, Colorado  80523-1682</w:t>
      </w:r>
    </w:p>
    <w:p w14:paraId="7090D421" w14:textId="77777777" w:rsidR="008121B7" w:rsidRPr="00E813F8" w:rsidRDefault="008121B7" w:rsidP="008121B7">
      <w:pPr>
        <w:jc w:val="right"/>
        <w:rPr>
          <w:sz w:val="18"/>
          <w:lang w:val="fr-FR"/>
        </w:rPr>
      </w:pPr>
      <w:r w:rsidRPr="00E813F8">
        <w:rPr>
          <w:sz w:val="18"/>
          <w:lang w:val="fr-FR"/>
        </w:rPr>
        <w:t>(970) 491-</w:t>
      </w:r>
      <w:r>
        <w:rPr>
          <w:sz w:val="18"/>
          <w:lang w:val="fr-FR"/>
        </w:rPr>
        <w:t>0652</w:t>
      </w:r>
    </w:p>
    <w:p w14:paraId="7F26EAB9" w14:textId="77777777" w:rsidR="008121B7" w:rsidRPr="00E813F8" w:rsidRDefault="008121B7" w:rsidP="008121B7">
      <w:pPr>
        <w:jc w:val="right"/>
        <w:rPr>
          <w:sz w:val="18"/>
          <w:lang w:val="fr-FR"/>
        </w:rPr>
      </w:pPr>
      <w:r w:rsidRPr="00E813F8">
        <w:rPr>
          <w:sz w:val="18"/>
          <w:lang w:val="fr-FR"/>
        </w:rPr>
        <w:t>FAX</w:t>
      </w:r>
      <w:proofErr w:type="gramStart"/>
      <w:r w:rsidRPr="00E813F8">
        <w:rPr>
          <w:sz w:val="18"/>
          <w:lang w:val="fr-FR"/>
        </w:rPr>
        <w:t>:  (</w:t>
      </w:r>
      <w:proofErr w:type="gramEnd"/>
      <w:r w:rsidRPr="00E813F8">
        <w:rPr>
          <w:sz w:val="18"/>
          <w:lang w:val="fr-FR"/>
        </w:rPr>
        <w:t>970) 491-</w:t>
      </w:r>
      <w:r>
        <w:rPr>
          <w:sz w:val="18"/>
          <w:lang w:val="fr-FR"/>
        </w:rPr>
        <w:t>1815</w:t>
      </w:r>
    </w:p>
    <w:p w14:paraId="1307BB6A" w14:textId="77777777" w:rsidR="008121B7" w:rsidRPr="008121B7" w:rsidRDefault="00941B93" w:rsidP="008121B7">
      <w:pPr>
        <w:jc w:val="right"/>
        <w:rPr>
          <w:rFonts w:asciiTheme="minorHAnsi" w:hAnsiTheme="minorHAnsi"/>
          <w:lang w:val="fr-FR"/>
        </w:rPr>
      </w:pPr>
      <w:hyperlink r:id="rId5" w:history="1">
        <w:r w:rsidR="008121B7" w:rsidRPr="008121B7">
          <w:rPr>
            <w:rStyle w:val="Hyperlink"/>
            <w:rFonts w:asciiTheme="minorHAnsi" w:hAnsiTheme="minorHAnsi"/>
            <w:lang w:val="fr-FR"/>
          </w:rPr>
          <w:t>www.cvmbs.colostate.edu/mip/</w:t>
        </w:r>
      </w:hyperlink>
    </w:p>
    <w:p w14:paraId="2AAD7CE5" w14:textId="77777777" w:rsidR="00397338" w:rsidRDefault="00397338" w:rsidP="002204AD">
      <w:pPr>
        <w:rPr>
          <w:rFonts w:ascii="Arial" w:hAnsi="Arial" w:cs="Arial"/>
        </w:rPr>
      </w:pPr>
      <w:r>
        <w:rPr>
          <w:rFonts w:ascii="Arial" w:hAnsi="Arial" w:cs="Arial"/>
        </w:rPr>
        <w:t>June 21, 2018</w:t>
      </w:r>
    </w:p>
    <w:p w14:paraId="5C9D172F" w14:textId="77777777" w:rsidR="00397338" w:rsidRDefault="00397338" w:rsidP="002204AD">
      <w:pPr>
        <w:rPr>
          <w:rFonts w:ascii="Arial" w:hAnsi="Arial" w:cs="Arial"/>
        </w:rPr>
      </w:pPr>
    </w:p>
    <w:p w14:paraId="118F568B" w14:textId="77777777" w:rsidR="002204AD" w:rsidRPr="002204AD" w:rsidRDefault="002204AD" w:rsidP="002204AD">
      <w:pPr>
        <w:rPr>
          <w:rFonts w:ascii="Arial" w:hAnsi="Arial" w:cs="Arial"/>
        </w:rPr>
      </w:pPr>
      <w:r w:rsidRPr="002204AD">
        <w:rPr>
          <w:rFonts w:ascii="Arial" w:hAnsi="Arial" w:cs="Arial"/>
        </w:rPr>
        <w:t>Review Panel</w:t>
      </w:r>
      <w:r>
        <w:rPr>
          <w:rFonts w:ascii="Arial" w:hAnsi="Arial" w:cs="Arial"/>
        </w:rPr>
        <w:t>:</w:t>
      </w:r>
    </w:p>
    <w:p w14:paraId="42F7DEA0" w14:textId="77777777" w:rsidR="002204AD" w:rsidRPr="002204AD" w:rsidRDefault="002204AD" w:rsidP="002204AD">
      <w:pPr>
        <w:rPr>
          <w:rFonts w:ascii="Arial" w:hAnsi="Arial" w:cs="Arial"/>
        </w:rPr>
      </w:pPr>
    </w:p>
    <w:p w14:paraId="3A246895" w14:textId="77777777" w:rsidR="002204AD" w:rsidRPr="002204AD" w:rsidRDefault="002204AD" w:rsidP="002204AD">
      <w:pPr>
        <w:ind w:firstLine="720"/>
        <w:rPr>
          <w:rFonts w:ascii="Arial" w:hAnsi="Arial" w:cs="Arial"/>
        </w:rPr>
      </w:pPr>
      <w:r w:rsidRPr="002204AD">
        <w:rPr>
          <w:rFonts w:ascii="Arial" w:hAnsi="Arial" w:cs="Arial"/>
        </w:rPr>
        <w:t xml:space="preserve">I am writing this letter in support of </w:t>
      </w:r>
      <w:r w:rsidRPr="002204AD">
        <w:rPr>
          <w:rFonts w:ascii="Arial" w:hAnsi="Arial" w:cs="Arial"/>
          <w:color w:val="000000"/>
        </w:rPr>
        <w:t>"Improving reproducibility of recording and pre-processing experimental biomedical data "</w:t>
      </w:r>
      <w:r w:rsidRPr="002204AD">
        <w:rPr>
          <w:rFonts w:ascii="Arial" w:hAnsi="Arial" w:cs="Arial"/>
        </w:rPr>
        <w:t xml:space="preserve">, a proposal submitted by Dr. Brooke Anderson and her co-investigators in response to </w:t>
      </w:r>
      <w:r w:rsidRPr="002204AD">
        <w:rPr>
          <w:rFonts w:ascii="Arial" w:hAnsi="Arial" w:cs="Arial"/>
          <w:i/>
        </w:rPr>
        <w:t xml:space="preserve">RFA-GM-18-002: </w:t>
      </w:r>
      <w:ins w:id="0" w:author="gbanders" w:date="2018-06-21T14:35:00Z">
        <w:r w:rsidR="00EF7FC4" w:rsidRPr="00EF7FC4">
          <w:rPr>
            <w:rFonts w:ascii="Arial" w:hAnsi="Arial" w:cs="Arial"/>
            <w:i/>
          </w:rPr>
          <w:t>Training Modules Training Modules to Enhance the Rigor and Reproducibility of Biomedical Research (R25)</w:t>
        </w:r>
      </w:ins>
      <w:del w:id="1" w:author="gbanders" w:date="2018-06-21T14:35:00Z">
        <w:r w:rsidRPr="002204AD" w:rsidDel="00EF7FC4">
          <w:rPr>
            <w:rFonts w:ascii="Arial" w:hAnsi="Arial" w:cs="Arial"/>
            <w:i/>
          </w:rPr>
          <w:delText>Training Module</w:delText>
        </w:r>
      </w:del>
      <w:r w:rsidRPr="002204AD">
        <w:rPr>
          <w:rFonts w:ascii="Arial" w:hAnsi="Arial" w:cs="Arial"/>
        </w:rPr>
        <w:t xml:space="preserve">. </w:t>
      </w:r>
    </w:p>
    <w:p w14:paraId="21CCE868" w14:textId="77777777" w:rsidR="002204AD" w:rsidRPr="002204AD" w:rsidRDefault="002204AD" w:rsidP="002204AD">
      <w:pPr>
        <w:ind w:firstLine="720"/>
        <w:rPr>
          <w:rFonts w:ascii="Arial" w:hAnsi="Arial" w:cs="Arial"/>
        </w:rPr>
      </w:pPr>
      <w:r w:rsidRPr="002204AD">
        <w:rPr>
          <w:rFonts w:ascii="Arial" w:hAnsi="Arial" w:cs="Arial"/>
        </w:rPr>
        <w:t xml:space="preserve">In this proposal, Brooke and her co-investigators plan to create training modules that are accessible and useful to laboratory-based researchers seeking to improve the reproducibility of experimental data recording and pre-processing in their research projects. The evaluation and testing of these modules will be important to ensure they can reach laboratory-based biomedical researchers. My research group includes students (graduate students and undergraduates), postdoctoral fellows and </w:t>
      </w:r>
      <w:r w:rsidR="00A2449A">
        <w:rPr>
          <w:rFonts w:ascii="Arial" w:hAnsi="Arial" w:cs="Arial"/>
        </w:rPr>
        <w:t>a research associate</w:t>
      </w:r>
      <w:r w:rsidRPr="002204AD">
        <w:rPr>
          <w:rFonts w:ascii="Arial" w:hAnsi="Arial" w:cs="Arial"/>
        </w:rPr>
        <w:t xml:space="preserve"> who can help serve as a pool of potential early users for the training modules that this team proposes to develop. </w:t>
      </w:r>
    </w:p>
    <w:p w14:paraId="4CFCB42C" w14:textId="77777777" w:rsidR="002204AD" w:rsidRPr="002204AD" w:rsidRDefault="002204AD" w:rsidP="002204AD">
      <w:pPr>
        <w:rPr>
          <w:rFonts w:ascii="Arial" w:hAnsi="Arial" w:cs="Arial"/>
        </w:rPr>
      </w:pPr>
      <w:r w:rsidRPr="002204AD">
        <w:rPr>
          <w:rFonts w:ascii="Arial" w:hAnsi="Arial" w:cs="Arial"/>
        </w:rPr>
        <w:tab/>
        <w:t xml:space="preserve">My laboratory studies the role of regulated RNA stability on developmental biology (stem cell differentiation) as well as </w:t>
      </w:r>
      <w:r w:rsidR="00A2449A">
        <w:rPr>
          <w:rFonts w:ascii="Arial" w:hAnsi="Arial" w:cs="Arial"/>
        </w:rPr>
        <w:t xml:space="preserve">its role </w:t>
      </w:r>
      <w:r w:rsidRPr="002204AD">
        <w:rPr>
          <w:rFonts w:ascii="Arial" w:hAnsi="Arial" w:cs="Arial"/>
        </w:rPr>
        <w:t xml:space="preserve">in RNA virus-host interactions.  These studies </w:t>
      </w:r>
      <w:r w:rsidR="005601D0">
        <w:rPr>
          <w:rFonts w:ascii="Arial" w:hAnsi="Arial" w:cs="Arial"/>
        </w:rPr>
        <w:t xml:space="preserve">(currently funded by three NIH grant awards) </w:t>
      </w:r>
      <w:r w:rsidRPr="002204AD">
        <w:rPr>
          <w:rFonts w:ascii="Arial" w:hAnsi="Arial" w:cs="Arial"/>
        </w:rPr>
        <w:t>require the generation of large data sets from RNA-</w:t>
      </w:r>
      <w:proofErr w:type="spellStart"/>
      <w:r w:rsidRPr="002204AD">
        <w:rPr>
          <w:rFonts w:ascii="Arial" w:hAnsi="Arial" w:cs="Arial"/>
        </w:rPr>
        <w:t>seq</w:t>
      </w:r>
      <w:proofErr w:type="spellEnd"/>
      <w:r w:rsidRPr="002204AD">
        <w:rPr>
          <w:rFonts w:ascii="Arial" w:hAnsi="Arial" w:cs="Arial"/>
        </w:rPr>
        <w:t xml:space="preserve"> studies designed to determine regulated changes in RNA abundance as well as RNA half-lives at multiple points in viral infections as well as at multiple points along cell differentiation pathways.  Thus we are particularly excited to apply these training modules to ensure the reproducibility and quality of our input data that serves as the basis for numerous downstream applications. My laboratory currently consists of 1 undergraduate, 1 </w:t>
      </w:r>
      <w:proofErr w:type="gramStart"/>
      <w:r w:rsidRPr="002204AD">
        <w:rPr>
          <w:rFonts w:ascii="Arial" w:hAnsi="Arial" w:cs="Arial"/>
        </w:rPr>
        <w:t>masters</w:t>
      </w:r>
      <w:proofErr w:type="gramEnd"/>
      <w:r w:rsidRPr="002204AD">
        <w:rPr>
          <w:rFonts w:ascii="Arial" w:hAnsi="Arial" w:cs="Arial"/>
        </w:rPr>
        <w:t xml:space="preserve"> student, 5 graduate PhD students, two postdoctoral fellows and 1 technician.  Thus we possess the full range of trainees and feel that our laboratory will be an excellent environment for assessment.</w:t>
      </w:r>
    </w:p>
    <w:p w14:paraId="1598E663" w14:textId="77777777" w:rsidR="002204AD" w:rsidRPr="002204AD" w:rsidRDefault="002204AD" w:rsidP="002204AD">
      <w:pPr>
        <w:ind w:firstLine="720"/>
        <w:rPr>
          <w:rFonts w:ascii="Arial" w:hAnsi="Arial" w:cs="Arial"/>
        </w:rPr>
      </w:pPr>
      <w:r w:rsidRPr="002204AD">
        <w:rPr>
          <w:rFonts w:ascii="Arial" w:hAnsi="Arial" w:cs="Arial"/>
        </w:rPr>
        <w:t>In closing, I am excited about the series of training modules that Dr. Anderson and her collaborators propose to create through this project.  These tools will provide important training to help laboratory-based biomedical researchers improve the reproducibility from the earliest stages of their research projects, including recording and pre-processing experimental data. I would be happy to encourage my trainees to participate in the regular user testing sessions that the team plans to conduct at CSU, to help provide feedback to ensure that the modules are useful, clear, and relevant to trainees in microbiology and immunology. Please feel free to contact me if you need any additional information.</w:t>
      </w:r>
    </w:p>
    <w:p w14:paraId="25CB14BF" w14:textId="77777777" w:rsidR="00343C96" w:rsidRDefault="00343C96" w:rsidP="002204AD"/>
    <w:p w14:paraId="7AE7A060" w14:textId="77777777" w:rsidR="008121B7" w:rsidRPr="005601D0" w:rsidRDefault="008121B7" w:rsidP="008121B7">
      <w:pPr>
        <w:rPr>
          <w:rFonts w:ascii="Arial" w:hAnsi="Arial" w:cs="Arial"/>
        </w:rPr>
      </w:pPr>
      <w:r w:rsidRPr="005601D0">
        <w:rPr>
          <w:rFonts w:ascii="Arial" w:hAnsi="Arial" w:cs="Arial"/>
        </w:rPr>
        <w:t>Sincerely,</w:t>
      </w:r>
    </w:p>
    <w:p w14:paraId="23007D89" w14:textId="77777777" w:rsidR="008121B7" w:rsidRPr="005601D0" w:rsidRDefault="008121B7" w:rsidP="008121B7">
      <w:pPr>
        <w:rPr>
          <w:rFonts w:ascii="Arial" w:hAnsi="Arial" w:cs="Arial"/>
        </w:rPr>
      </w:pPr>
      <w:r w:rsidRPr="005601D0">
        <w:rPr>
          <w:rFonts w:ascii="Arial" w:hAnsi="Arial" w:cs="Arial"/>
          <w:noProof/>
        </w:rPr>
        <w:drawing>
          <wp:inline distT="0" distB="0" distL="0" distR="0" wp14:anchorId="678540D5" wp14:editId="7E15091C">
            <wp:extent cx="1495425" cy="714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inline>
        </w:drawing>
      </w:r>
    </w:p>
    <w:p w14:paraId="64DCB195" w14:textId="6791469A" w:rsidR="008121B7" w:rsidRPr="005601D0" w:rsidDel="00941B93" w:rsidRDefault="008121B7" w:rsidP="008121B7">
      <w:pPr>
        <w:rPr>
          <w:del w:id="2" w:author="Wilusz,Jeffrey" w:date="2018-06-21T14:37:00Z"/>
          <w:rFonts w:ascii="Arial" w:hAnsi="Arial" w:cs="Arial"/>
        </w:rPr>
      </w:pPr>
      <w:r w:rsidRPr="005601D0">
        <w:rPr>
          <w:rFonts w:ascii="Arial" w:hAnsi="Arial" w:cs="Arial"/>
        </w:rPr>
        <w:t>Jeffrey Wilusz, Ph.D.</w:t>
      </w:r>
      <w:ins w:id="3" w:author="Wilusz,Jeffrey" w:date="2018-06-21T14:37:00Z">
        <w:r w:rsidR="00941B93">
          <w:rPr>
            <w:rFonts w:ascii="Arial" w:hAnsi="Arial" w:cs="Arial"/>
          </w:rPr>
          <w:t xml:space="preserve">;  </w:t>
        </w:r>
      </w:ins>
    </w:p>
    <w:p w14:paraId="01957F8B" w14:textId="77777777" w:rsidR="008121B7" w:rsidRPr="005601D0" w:rsidRDefault="008121B7" w:rsidP="008121B7">
      <w:pPr>
        <w:rPr>
          <w:rFonts w:ascii="Arial" w:hAnsi="Arial" w:cs="Arial"/>
        </w:rPr>
      </w:pPr>
      <w:r w:rsidRPr="005601D0">
        <w:rPr>
          <w:rFonts w:ascii="Arial" w:hAnsi="Arial" w:cs="Arial"/>
        </w:rPr>
        <w:t>Professor</w:t>
      </w:r>
    </w:p>
    <w:p w14:paraId="5F4AA5E0" w14:textId="77777777" w:rsidR="00343C96" w:rsidRPr="005601D0" w:rsidRDefault="008121B7" w:rsidP="005601D0">
      <w:pPr>
        <w:rPr>
          <w:rFonts w:ascii="Arial" w:hAnsi="Arial" w:cs="Arial"/>
        </w:rPr>
      </w:pPr>
      <w:r w:rsidRPr="005601D0">
        <w:rPr>
          <w:rFonts w:ascii="Arial" w:hAnsi="Arial" w:cs="Arial"/>
        </w:rPr>
        <w:t>Fell</w:t>
      </w:r>
      <w:bookmarkStart w:id="4" w:name="_GoBack"/>
      <w:bookmarkEnd w:id="4"/>
      <w:r w:rsidRPr="005601D0">
        <w:rPr>
          <w:rFonts w:ascii="Arial" w:hAnsi="Arial" w:cs="Arial"/>
        </w:rPr>
        <w:t>ow, American Assn for Advancement of Science</w:t>
      </w:r>
    </w:p>
    <w:sectPr w:rsidR="00343C96" w:rsidRPr="0056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83206"/>
    <w:multiLevelType w:val="hybridMultilevel"/>
    <w:tmpl w:val="BD54C2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usz,Jeffrey">
    <w15:presenceInfo w15:providerId="AD" w15:userId="S-1-5-21-299502267-746137067-1417001333-62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09"/>
    <w:rsid w:val="00067E43"/>
    <w:rsid w:val="0016762D"/>
    <w:rsid w:val="002204AD"/>
    <w:rsid w:val="00343C96"/>
    <w:rsid w:val="00397338"/>
    <w:rsid w:val="004D1D6A"/>
    <w:rsid w:val="005601D0"/>
    <w:rsid w:val="00745B09"/>
    <w:rsid w:val="008121B7"/>
    <w:rsid w:val="00941B93"/>
    <w:rsid w:val="00A2449A"/>
    <w:rsid w:val="00CB1622"/>
    <w:rsid w:val="00D22869"/>
    <w:rsid w:val="00EF7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5804F"/>
  <w15:docId w15:val="{E2569A3E-6F89-466E-A2D6-EE168A26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B09"/>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121B7"/>
    <w:rPr>
      <w:color w:val="0000FF"/>
      <w:u w:val="single"/>
    </w:rPr>
  </w:style>
  <w:style w:type="paragraph" w:styleId="BalloonText">
    <w:name w:val="Balloon Text"/>
    <w:basedOn w:val="Normal"/>
    <w:link w:val="BalloonTextChar"/>
    <w:uiPriority w:val="99"/>
    <w:semiHidden/>
    <w:unhideWhenUsed/>
    <w:rsid w:val="00EF7F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F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5450">
      <w:bodyDiv w:val="1"/>
      <w:marLeft w:val="0"/>
      <w:marRight w:val="0"/>
      <w:marTop w:val="0"/>
      <w:marBottom w:val="0"/>
      <w:divBdr>
        <w:top w:val="none" w:sz="0" w:space="0" w:color="auto"/>
        <w:left w:val="none" w:sz="0" w:space="0" w:color="auto"/>
        <w:bottom w:val="none" w:sz="0" w:space="0" w:color="auto"/>
        <w:right w:val="none" w:sz="0" w:space="0" w:color="auto"/>
      </w:divBdr>
    </w:div>
    <w:div w:id="321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cvmbs.colostate.edu/m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CVMBS</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Wilusz,Jeffrey</dc:creator>
  <cp:keywords/>
  <dc:description/>
  <cp:lastModifiedBy>Wilusz,Jeffrey</cp:lastModifiedBy>
  <cp:revision>2</cp:revision>
  <dcterms:created xsi:type="dcterms:W3CDTF">2018-06-21T20:38:00Z</dcterms:created>
  <dcterms:modified xsi:type="dcterms:W3CDTF">2018-06-21T20:38:00Z</dcterms:modified>
</cp:coreProperties>
</file>